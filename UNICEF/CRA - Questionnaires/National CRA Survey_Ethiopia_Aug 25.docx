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52EF" w:rsidRDefault="007C1907">
      <w:pPr>
        <w:pBdr>
          <w:top w:val="nil"/>
          <w:left w:val="nil"/>
          <w:bottom w:val="nil"/>
          <w:right w:val="nil"/>
          <w:between w:val="nil"/>
        </w:pBdr>
        <w:ind w:left="360" w:right="4"/>
        <w:rPr>
          <w:rFonts w:ascii="Arial" w:eastAsia="Arial" w:hAnsi="Arial" w:cs="Arial"/>
          <w:b/>
          <w:color w:val="000000"/>
          <w:sz w:val="20"/>
          <w:szCs w:val="20"/>
        </w:rPr>
      </w:pPr>
      <w:r>
        <w:rPr>
          <w:rFonts w:ascii="Arial" w:eastAsia="Arial" w:hAnsi="Arial" w:cs="Arial"/>
          <w:b/>
          <w:color w:val="000000"/>
          <w:sz w:val="20"/>
          <w:szCs w:val="20"/>
        </w:rPr>
        <w:t xml:space="preserve">UNICEF Ethiopia Country Office  </w:t>
      </w:r>
      <w:r>
        <w:rPr>
          <w:noProof/>
        </w:rPr>
        <w:drawing>
          <wp:anchor distT="0" distB="0" distL="114300" distR="114300" simplePos="0" relativeHeight="251658240" behindDoc="0" locked="0" layoutInCell="1" hidden="0" allowOverlap="1" wp14:anchorId="63488DFE" wp14:editId="717C36D1">
            <wp:simplePos x="0" y="0"/>
            <wp:positionH relativeFrom="column">
              <wp:posOffset>5511800</wp:posOffset>
            </wp:positionH>
            <wp:positionV relativeFrom="paragraph">
              <wp:posOffset>-152399</wp:posOffset>
            </wp:positionV>
            <wp:extent cx="800100" cy="8001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00100" cy="800100"/>
                    </a:xfrm>
                    <a:prstGeom prst="rect">
                      <a:avLst/>
                    </a:prstGeom>
                    <a:ln/>
                  </pic:spPr>
                </pic:pic>
              </a:graphicData>
            </a:graphic>
          </wp:anchor>
        </w:drawing>
      </w:r>
    </w:p>
    <w:p w14:paraId="00000002" w14:textId="77777777" w:rsidR="00CD52EF" w:rsidRDefault="00CD52EF">
      <w:pPr>
        <w:pBdr>
          <w:top w:val="nil"/>
          <w:left w:val="nil"/>
          <w:bottom w:val="nil"/>
          <w:right w:val="nil"/>
          <w:between w:val="nil"/>
        </w:pBdr>
        <w:ind w:left="360" w:right="4"/>
        <w:rPr>
          <w:rFonts w:ascii="Arial" w:eastAsia="Arial" w:hAnsi="Arial" w:cs="Arial"/>
          <w:b/>
          <w:color w:val="000000"/>
          <w:sz w:val="20"/>
          <w:szCs w:val="20"/>
        </w:rPr>
      </w:pPr>
    </w:p>
    <w:p w14:paraId="00000003" w14:textId="77777777" w:rsidR="00CD52EF" w:rsidRDefault="007C1907">
      <w:pPr>
        <w:pBdr>
          <w:top w:val="nil"/>
          <w:left w:val="nil"/>
          <w:bottom w:val="nil"/>
          <w:right w:val="nil"/>
          <w:between w:val="nil"/>
        </w:pBdr>
        <w:ind w:left="360" w:right="1563"/>
        <w:rPr>
          <w:rFonts w:ascii="Arial" w:eastAsia="Arial" w:hAnsi="Arial" w:cs="Arial"/>
          <w:color w:val="000000"/>
          <w:sz w:val="20"/>
          <w:szCs w:val="20"/>
        </w:rPr>
      </w:pPr>
      <w:r>
        <w:rPr>
          <w:rFonts w:ascii="Arial" w:eastAsia="Arial" w:hAnsi="Arial" w:cs="Arial"/>
          <w:b/>
          <w:color w:val="000000"/>
          <w:sz w:val="20"/>
          <w:szCs w:val="20"/>
        </w:rPr>
        <w:t>Community Rapid Assessment Questionnaire: Time Series Survey of Behavioral Changes, Coping Strategies and Evolving Needs During COVID-19</w:t>
      </w:r>
      <w:r>
        <w:rPr>
          <w:rFonts w:ascii="Arial" w:eastAsia="Arial" w:hAnsi="Arial" w:cs="Arial"/>
          <w:color w:val="000000"/>
          <w:sz w:val="20"/>
          <w:szCs w:val="20"/>
        </w:rPr>
        <w:t> </w:t>
      </w:r>
    </w:p>
    <w:p w14:paraId="00000004" w14:textId="77777777" w:rsidR="00CD52EF" w:rsidRDefault="00CD52EF">
      <w:pPr>
        <w:pBdr>
          <w:top w:val="nil"/>
          <w:left w:val="nil"/>
          <w:bottom w:val="nil"/>
          <w:right w:val="nil"/>
          <w:between w:val="nil"/>
        </w:pBdr>
        <w:ind w:left="360" w:right="1989"/>
        <w:rPr>
          <w:rFonts w:ascii="Arial" w:eastAsia="Arial" w:hAnsi="Arial" w:cs="Arial"/>
          <w:color w:val="000000"/>
          <w:sz w:val="18"/>
          <w:szCs w:val="18"/>
        </w:rPr>
      </w:pPr>
    </w:p>
    <w:tbl>
      <w:tblPr>
        <w:tblStyle w:val="a2"/>
        <w:tblW w:w="10605" w:type="dxa"/>
        <w:tblInd w:w="-575" w:type="dxa"/>
        <w:tblLayout w:type="fixed"/>
        <w:tblLook w:val="0400" w:firstRow="0" w:lastRow="0" w:firstColumn="0" w:lastColumn="0" w:noHBand="0" w:noVBand="1"/>
      </w:tblPr>
      <w:tblGrid>
        <w:gridCol w:w="990"/>
        <w:gridCol w:w="6945"/>
        <w:gridCol w:w="1275"/>
        <w:gridCol w:w="1395"/>
      </w:tblGrid>
      <w:tr w:rsidR="00CD52EF" w14:paraId="5EA5CF17" w14:textId="77777777">
        <w:trPr>
          <w:trHeight w:val="25"/>
        </w:trPr>
        <w:tc>
          <w:tcPr>
            <w:tcW w:w="990"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05" w14:textId="77777777" w:rsidR="00CD52EF" w:rsidRDefault="007C1907">
            <w:pPr>
              <w:pStyle w:val="Heading1"/>
              <w:spacing w:before="60" w:after="60"/>
              <w:rPr>
                <w:sz w:val="20"/>
                <w:szCs w:val="20"/>
              </w:rPr>
            </w:pPr>
            <w:r>
              <w:rPr>
                <w:sz w:val="20"/>
                <w:szCs w:val="20"/>
              </w:rPr>
              <w:t>Label</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06" w14:textId="77777777" w:rsidR="00CD52EF" w:rsidRDefault="007C1907">
            <w:pPr>
              <w:pStyle w:val="Heading1"/>
              <w:spacing w:before="60" w:after="60"/>
              <w:jc w:val="center"/>
              <w:rPr>
                <w:sz w:val="20"/>
                <w:szCs w:val="20"/>
              </w:rPr>
            </w:pPr>
            <w:r>
              <w:rPr>
                <w:sz w:val="20"/>
                <w:szCs w:val="20"/>
              </w:rPr>
              <w:t>Question</w:t>
            </w:r>
          </w:p>
        </w:tc>
        <w:tc>
          <w:tcPr>
            <w:tcW w:w="127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07" w14:textId="77777777" w:rsidR="00CD52EF" w:rsidRDefault="007C1907">
            <w:pPr>
              <w:pStyle w:val="Heading1"/>
              <w:spacing w:before="60" w:after="60"/>
              <w:jc w:val="center"/>
              <w:rPr>
                <w:sz w:val="20"/>
                <w:szCs w:val="20"/>
              </w:rPr>
            </w:pPr>
            <w:r>
              <w:rPr>
                <w:sz w:val="20"/>
                <w:szCs w:val="20"/>
              </w:rPr>
              <w:t>Question Type</w:t>
            </w:r>
          </w:p>
        </w:tc>
        <w:tc>
          <w:tcPr>
            <w:tcW w:w="139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08" w14:textId="77777777" w:rsidR="00CD52EF" w:rsidRDefault="007C1907">
            <w:pPr>
              <w:pStyle w:val="Heading1"/>
              <w:spacing w:before="60" w:after="60"/>
              <w:jc w:val="center"/>
              <w:rPr>
                <w:sz w:val="20"/>
                <w:szCs w:val="20"/>
              </w:rPr>
            </w:pPr>
            <w:bookmarkStart w:id="0" w:name="_heading=h.qflr7l65lrkc" w:colFirst="0" w:colLast="0"/>
            <w:bookmarkEnd w:id="0"/>
            <w:r>
              <w:rPr>
                <w:sz w:val="20"/>
                <w:szCs w:val="20"/>
              </w:rPr>
              <w:t>Skip Logic</w:t>
            </w:r>
          </w:p>
        </w:tc>
      </w:tr>
      <w:tr w:rsidR="00CD52EF" w14:paraId="33454AE9" w14:textId="77777777">
        <w:trPr>
          <w:trHeight w:val="315"/>
        </w:trPr>
        <w:tc>
          <w:tcPr>
            <w:tcW w:w="990"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09" w14:textId="77777777" w:rsidR="00CD52EF" w:rsidRDefault="00010971">
            <w:pPr>
              <w:rPr>
                <w:sz w:val="20"/>
                <w:szCs w:val="20"/>
              </w:rPr>
            </w:pPr>
            <w:sdt>
              <w:sdtPr>
                <w:tag w:val="goog_rdk_0"/>
                <w:id w:val="-1201701909"/>
              </w:sdtPr>
              <w:sdtEndPr/>
              <w:sdtContent/>
            </w:sdt>
            <w:r w:rsidR="007C1907">
              <w:rPr>
                <w:sz w:val="20"/>
                <w:szCs w:val="20"/>
              </w:rPr>
              <w:t>Lang</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0A" w14:textId="77777777" w:rsidR="00CD52EF" w:rsidRDefault="007C1907">
            <w:pPr>
              <w:rPr>
                <w:sz w:val="20"/>
                <w:szCs w:val="20"/>
              </w:rPr>
            </w:pPr>
            <w:r>
              <w:rPr>
                <w:sz w:val="20"/>
                <w:szCs w:val="20"/>
              </w:rPr>
              <w:t>To listen to this call in Amharic, press 1</w:t>
            </w:r>
          </w:p>
          <w:p w14:paraId="0000000B" w14:textId="77777777" w:rsidR="00CD52EF" w:rsidRDefault="007C1907">
            <w:pPr>
              <w:rPr>
                <w:sz w:val="20"/>
                <w:szCs w:val="20"/>
              </w:rPr>
            </w:pPr>
            <w:r>
              <w:rPr>
                <w:sz w:val="20"/>
                <w:szCs w:val="20"/>
              </w:rPr>
              <w:t xml:space="preserve">To listen to this call in Afan Oromo, press 2 </w:t>
            </w:r>
          </w:p>
          <w:p w14:paraId="0000000C" w14:textId="77777777" w:rsidR="00CD52EF" w:rsidRDefault="007C1907">
            <w:pPr>
              <w:rPr>
                <w:sz w:val="20"/>
                <w:szCs w:val="20"/>
              </w:rPr>
            </w:pPr>
            <w:r>
              <w:rPr>
                <w:sz w:val="20"/>
                <w:szCs w:val="20"/>
              </w:rPr>
              <w:t xml:space="preserve">To listen to this call in Tigrigna, press 3 </w:t>
            </w:r>
          </w:p>
          <w:p w14:paraId="0000000D" w14:textId="77777777" w:rsidR="00CD52EF" w:rsidRDefault="007C1907">
            <w:pPr>
              <w:rPr>
                <w:sz w:val="20"/>
                <w:szCs w:val="20"/>
              </w:rPr>
            </w:pPr>
            <w:r>
              <w:rPr>
                <w:sz w:val="20"/>
                <w:szCs w:val="20"/>
              </w:rPr>
              <w:t xml:space="preserve">To listen to this call in Somali, press 4 </w:t>
            </w:r>
          </w:p>
          <w:p w14:paraId="0000000E" w14:textId="77777777" w:rsidR="00CD52EF" w:rsidRDefault="007C1907">
            <w:pPr>
              <w:rPr>
                <w:sz w:val="20"/>
                <w:szCs w:val="20"/>
              </w:rPr>
            </w:pPr>
            <w:r>
              <w:rPr>
                <w:sz w:val="20"/>
                <w:szCs w:val="20"/>
              </w:rPr>
              <w:t xml:space="preserve">To listen to this call in Af Afar, press 5 </w:t>
            </w:r>
          </w:p>
          <w:p w14:paraId="0000000F" w14:textId="77777777" w:rsidR="00CD52EF" w:rsidRDefault="007C1907">
            <w:pPr>
              <w:rPr>
                <w:sz w:val="20"/>
                <w:szCs w:val="20"/>
              </w:rPr>
            </w:pPr>
            <w:r>
              <w:rPr>
                <w:sz w:val="20"/>
                <w:szCs w:val="20"/>
              </w:rPr>
              <w:t xml:space="preserve">To listen to this call in Sidama, press 6 </w:t>
            </w:r>
          </w:p>
          <w:p w14:paraId="00000010" w14:textId="77777777" w:rsidR="00CD52EF" w:rsidRDefault="007C1907">
            <w:pPr>
              <w:rPr>
                <w:sz w:val="20"/>
                <w:szCs w:val="20"/>
              </w:rPr>
            </w:pPr>
            <w:r>
              <w:rPr>
                <w:sz w:val="20"/>
                <w:szCs w:val="20"/>
              </w:rPr>
              <w:t xml:space="preserve">To listen to this call in Wolaita, press 7 </w:t>
            </w:r>
          </w:p>
          <w:p w14:paraId="00000011" w14:textId="77777777" w:rsidR="00CD52EF" w:rsidRDefault="007C1907">
            <w:pPr>
              <w:rPr>
                <w:sz w:val="20"/>
                <w:szCs w:val="20"/>
              </w:rPr>
            </w:pPr>
            <w:r>
              <w:rPr>
                <w:sz w:val="20"/>
                <w:szCs w:val="20"/>
              </w:rPr>
              <w:t xml:space="preserve">To listen to this call in Nuer, press 8 </w:t>
            </w:r>
          </w:p>
          <w:p w14:paraId="00000012" w14:textId="77777777" w:rsidR="00CD52EF" w:rsidRDefault="007C1907">
            <w:pPr>
              <w:rPr>
                <w:sz w:val="20"/>
                <w:szCs w:val="20"/>
              </w:rPr>
            </w:pPr>
            <w:r>
              <w:rPr>
                <w:sz w:val="20"/>
                <w:szCs w:val="20"/>
              </w:rPr>
              <w:t>To listen to this call in Anguak, press 9</w:t>
            </w:r>
          </w:p>
        </w:tc>
        <w:tc>
          <w:tcPr>
            <w:tcW w:w="127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13" w14:textId="77777777" w:rsidR="00CD52EF" w:rsidRDefault="007C1907">
            <w:pPr>
              <w:rPr>
                <w:sz w:val="20"/>
                <w:szCs w:val="20"/>
              </w:rPr>
            </w:pPr>
            <w:r>
              <w:rPr>
                <w:sz w:val="20"/>
                <w:szCs w:val="20"/>
              </w:rPr>
              <w:t>MC_Q</w:t>
            </w:r>
          </w:p>
        </w:tc>
        <w:tc>
          <w:tcPr>
            <w:tcW w:w="139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14" w14:textId="77777777" w:rsidR="00CD52EF" w:rsidRDefault="007C1907">
            <w:pPr>
              <w:rPr>
                <w:sz w:val="20"/>
                <w:szCs w:val="20"/>
              </w:rPr>
            </w:pPr>
            <w:r>
              <w:rPr>
                <w:sz w:val="20"/>
                <w:szCs w:val="20"/>
              </w:rPr>
              <w:t>ALL → Intro</w:t>
            </w:r>
          </w:p>
        </w:tc>
      </w:tr>
      <w:tr w:rsidR="00CD52EF" w14:paraId="1FF78064" w14:textId="77777777">
        <w:trPr>
          <w:trHeight w:val="315"/>
        </w:trPr>
        <w:tc>
          <w:tcPr>
            <w:tcW w:w="990"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15" w14:textId="77777777" w:rsidR="00CD52EF" w:rsidRDefault="007C1907">
            <w:pPr>
              <w:rPr>
                <w:sz w:val="20"/>
                <w:szCs w:val="20"/>
              </w:rPr>
            </w:pPr>
            <w:r>
              <w:rPr>
                <w:sz w:val="20"/>
                <w:szCs w:val="20"/>
              </w:rPr>
              <w:t>Intro</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16" w14:textId="77777777" w:rsidR="00CD52EF" w:rsidRDefault="007C1907">
            <w:pPr>
              <w:rPr>
                <w:sz w:val="20"/>
                <w:szCs w:val="20"/>
              </w:rPr>
            </w:pPr>
            <w:r>
              <w:rPr>
                <w:sz w:val="20"/>
                <w:szCs w:val="20"/>
              </w:rPr>
              <w:t xml:space="preserve">Hello, this is a call from UNICEF in collaboration with the Ministry of Health. You have been selected to take part in a survey on the response to COVID-19. Your opinion is important to us. Please note that all your information will be confidential, and will not be shared with any authorities, only the overall results of the study will. This call will take no more than 15 minutes of your time and </w:t>
            </w:r>
            <w:sdt>
              <w:sdtPr>
                <w:tag w:val="goog_rdk_1"/>
                <w:id w:val="145709780"/>
              </w:sdtPr>
              <w:sdtEndPr/>
              <w:sdtContent/>
            </w:sdt>
            <w:r>
              <w:rPr>
                <w:sz w:val="20"/>
                <w:szCs w:val="20"/>
              </w:rPr>
              <w:t>you stand a chance to win 100 ETB  in airtime if you answer all the questions. Please answer by pressing the number on your phone that corresponds to your answer.</w:t>
            </w:r>
          </w:p>
          <w:p w14:paraId="00000017" w14:textId="77777777" w:rsidR="00CD52EF" w:rsidRDefault="007C1907">
            <w:pPr>
              <w:rPr>
                <w:sz w:val="20"/>
                <w:szCs w:val="20"/>
              </w:rPr>
            </w:pPr>
            <w:r>
              <w:rPr>
                <w:sz w:val="20"/>
                <w:szCs w:val="20"/>
              </w:rPr>
              <w:t>Press 1 to participate in this survey</w:t>
            </w:r>
          </w:p>
          <w:p w14:paraId="00000018" w14:textId="77777777" w:rsidR="00CD52EF" w:rsidRDefault="007C1907">
            <w:pPr>
              <w:rPr>
                <w:sz w:val="20"/>
                <w:szCs w:val="20"/>
              </w:rPr>
            </w:pPr>
            <w:r>
              <w:rPr>
                <w:sz w:val="20"/>
                <w:szCs w:val="20"/>
              </w:rPr>
              <w:t>Press 2 if you do not want to participate in this survey, or hang up at any time</w:t>
            </w:r>
          </w:p>
        </w:tc>
        <w:tc>
          <w:tcPr>
            <w:tcW w:w="127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19" w14:textId="77777777" w:rsidR="00CD52EF" w:rsidRDefault="007C1907">
            <w:pPr>
              <w:rPr>
                <w:sz w:val="20"/>
                <w:szCs w:val="20"/>
              </w:rPr>
            </w:pPr>
            <w:r>
              <w:rPr>
                <w:sz w:val="20"/>
                <w:szCs w:val="20"/>
              </w:rPr>
              <w:t>MC_Q</w:t>
            </w:r>
          </w:p>
        </w:tc>
        <w:tc>
          <w:tcPr>
            <w:tcW w:w="139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1A" w14:textId="77777777" w:rsidR="00CD52EF" w:rsidRDefault="007C1907">
            <w:pPr>
              <w:rPr>
                <w:sz w:val="20"/>
                <w:szCs w:val="20"/>
              </w:rPr>
            </w:pPr>
            <w:r>
              <w:rPr>
                <w:sz w:val="20"/>
                <w:szCs w:val="20"/>
              </w:rPr>
              <w:t>1→ Q1a</w:t>
            </w:r>
            <w:r>
              <w:rPr>
                <w:sz w:val="20"/>
                <w:szCs w:val="20"/>
              </w:rPr>
              <w:br/>
              <w:t>2→ Conclusion</w:t>
            </w:r>
          </w:p>
        </w:tc>
      </w:tr>
      <w:tr w:rsidR="00CD52EF" w14:paraId="7505514B"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1B" w14:textId="77777777" w:rsidR="00CD52EF" w:rsidRDefault="007C1907">
            <w:pPr>
              <w:rPr>
                <w:sz w:val="20"/>
                <w:szCs w:val="20"/>
              </w:rPr>
            </w:pPr>
            <w:r>
              <w:rPr>
                <w:sz w:val="20"/>
                <w:szCs w:val="20"/>
              </w:rPr>
              <w:t>Q1a</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1C" w14:textId="77777777" w:rsidR="00CD52EF" w:rsidRDefault="007C1907">
            <w:pPr>
              <w:rPr>
                <w:sz w:val="20"/>
                <w:szCs w:val="20"/>
              </w:rPr>
            </w:pPr>
            <w:r>
              <w:rPr>
                <w:sz w:val="20"/>
                <w:szCs w:val="20"/>
              </w:rPr>
              <w:t>Which region do you currently live in?</w:t>
            </w:r>
          </w:p>
          <w:p w14:paraId="0000001D" w14:textId="77777777" w:rsidR="00CD52EF" w:rsidRDefault="007C1907">
            <w:pPr>
              <w:rPr>
                <w:sz w:val="20"/>
                <w:szCs w:val="20"/>
              </w:rPr>
            </w:pPr>
            <w:r>
              <w:rPr>
                <w:sz w:val="20"/>
                <w:szCs w:val="20"/>
              </w:rPr>
              <w:t>If you live in Oromia region, press 1</w:t>
            </w:r>
          </w:p>
          <w:p w14:paraId="0000001E" w14:textId="77777777" w:rsidR="00CD52EF" w:rsidRDefault="007C1907">
            <w:pPr>
              <w:rPr>
                <w:sz w:val="20"/>
                <w:szCs w:val="20"/>
              </w:rPr>
            </w:pPr>
            <w:r>
              <w:rPr>
                <w:sz w:val="20"/>
                <w:szCs w:val="20"/>
              </w:rPr>
              <w:t>If you live in Amharic region, press 2</w:t>
            </w:r>
          </w:p>
          <w:p w14:paraId="0000001F" w14:textId="77777777" w:rsidR="00CD52EF" w:rsidRDefault="007C1907">
            <w:pPr>
              <w:rPr>
                <w:sz w:val="20"/>
                <w:szCs w:val="20"/>
              </w:rPr>
            </w:pPr>
            <w:r>
              <w:rPr>
                <w:sz w:val="20"/>
                <w:szCs w:val="20"/>
              </w:rPr>
              <w:t>If you live in Tigray region, press 3</w:t>
            </w:r>
          </w:p>
          <w:p w14:paraId="00000020" w14:textId="77777777" w:rsidR="00CD52EF" w:rsidRDefault="007C1907">
            <w:pPr>
              <w:rPr>
                <w:sz w:val="20"/>
                <w:szCs w:val="20"/>
              </w:rPr>
            </w:pPr>
            <w:r>
              <w:rPr>
                <w:sz w:val="20"/>
                <w:szCs w:val="20"/>
              </w:rPr>
              <w:t xml:space="preserve">If you live in Somali region, press 4 </w:t>
            </w:r>
          </w:p>
          <w:p w14:paraId="00000021" w14:textId="77777777" w:rsidR="00CD52EF" w:rsidRDefault="007C1907">
            <w:pPr>
              <w:rPr>
                <w:sz w:val="20"/>
                <w:szCs w:val="20"/>
              </w:rPr>
            </w:pPr>
            <w:r>
              <w:rPr>
                <w:sz w:val="20"/>
                <w:szCs w:val="20"/>
              </w:rPr>
              <w:t>If you live in SNNP, press 5</w:t>
            </w:r>
          </w:p>
          <w:p w14:paraId="00000022" w14:textId="77777777" w:rsidR="00CD52EF" w:rsidRDefault="007C1907">
            <w:pPr>
              <w:rPr>
                <w:sz w:val="20"/>
                <w:szCs w:val="20"/>
              </w:rPr>
            </w:pPr>
            <w:r>
              <w:rPr>
                <w:sz w:val="20"/>
                <w:szCs w:val="20"/>
              </w:rPr>
              <w:t>If you live in Addis Ababa, press 6</w:t>
            </w:r>
          </w:p>
          <w:p w14:paraId="00000023" w14:textId="77777777" w:rsidR="00CD52EF" w:rsidRDefault="007C1907">
            <w:pPr>
              <w:rPr>
                <w:sz w:val="20"/>
                <w:szCs w:val="20"/>
              </w:rPr>
            </w:pPr>
            <w:r>
              <w:rPr>
                <w:sz w:val="20"/>
                <w:szCs w:val="20"/>
              </w:rPr>
              <w:t>If other, press 0</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24"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25" w14:textId="77777777" w:rsidR="00CD52EF" w:rsidRDefault="007C1907">
            <w:pPr>
              <w:rPr>
                <w:sz w:val="20"/>
                <w:szCs w:val="20"/>
              </w:rPr>
            </w:pPr>
            <w:r>
              <w:rPr>
                <w:sz w:val="20"/>
                <w:szCs w:val="20"/>
              </w:rPr>
              <w:t>1-6 → Q2</w:t>
            </w:r>
          </w:p>
          <w:p w14:paraId="00000026" w14:textId="77777777" w:rsidR="00CD52EF" w:rsidRDefault="007C1907">
            <w:pPr>
              <w:rPr>
                <w:sz w:val="20"/>
                <w:szCs w:val="20"/>
              </w:rPr>
            </w:pPr>
            <w:r>
              <w:rPr>
                <w:sz w:val="20"/>
                <w:szCs w:val="20"/>
              </w:rPr>
              <w:t>0 → Q1b</w:t>
            </w:r>
          </w:p>
        </w:tc>
      </w:tr>
      <w:tr w:rsidR="00CD52EF" w14:paraId="680CA9B2"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27" w14:textId="77777777" w:rsidR="00CD52EF" w:rsidRDefault="007C1907">
            <w:pPr>
              <w:rPr>
                <w:sz w:val="20"/>
                <w:szCs w:val="20"/>
              </w:rPr>
            </w:pPr>
            <w:r>
              <w:rPr>
                <w:sz w:val="20"/>
                <w:szCs w:val="20"/>
              </w:rPr>
              <w:t>Q1b</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28" w14:textId="77777777" w:rsidR="00CD52EF" w:rsidRDefault="007C1907">
            <w:pPr>
              <w:rPr>
                <w:sz w:val="20"/>
                <w:szCs w:val="20"/>
              </w:rPr>
            </w:pPr>
            <w:r>
              <w:rPr>
                <w:sz w:val="20"/>
                <w:szCs w:val="20"/>
              </w:rPr>
              <w:t>If you live in Afar region, press 1</w:t>
            </w:r>
          </w:p>
          <w:p w14:paraId="00000029" w14:textId="77777777" w:rsidR="00CD52EF" w:rsidRDefault="007C1907">
            <w:pPr>
              <w:rPr>
                <w:sz w:val="20"/>
                <w:szCs w:val="20"/>
              </w:rPr>
            </w:pPr>
            <w:r>
              <w:rPr>
                <w:sz w:val="20"/>
                <w:szCs w:val="20"/>
              </w:rPr>
              <w:t>If you live in Gambella region, press 2</w:t>
            </w:r>
          </w:p>
          <w:p w14:paraId="0000002A" w14:textId="77777777" w:rsidR="00CD52EF" w:rsidRDefault="007C1907">
            <w:pPr>
              <w:rPr>
                <w:sz w:val="20"/>
                <w:szCs w:val="20"/>
              </w:rPr>
            </w:pPr>
            <w:r>
              <w:rPr>
                <w:sz w:val="20"/>
                <w:szCs w:val="20"/>
              </w:rPr>
              <w:t>If you live in Benishangul region, press 3</w:t>
            </w:r>
          </w:p>
          <w:p w14:paraId="0000002B" w14:textId="77777777" w:rsidR="00CD52EF" w:rsidRDefault="007C1907">
            <w:pPr>
              <w:rPr>
                <w:sz w:val="20"/>
                <w:szCs w:val="20"/>
              </w:rPr>
            </w:pPr>
            <w:r>
              <w:rPr>
                <w:sz w:val="20"/>
                <w:szCs w:val="20"/>
              </w:rPr>
              <w:t>If you live in Diredawa, press 4</w:t>
            </w:r>
          </w:p>
          <w:p w14:paraId="0000002C" w14:textId="77777777" w:rsidR="00CD52EF" w:rsidRDefault="007C1907">
            <w:pPr>
              <w:rPr>
                <w:sz w:val="20"/>
                <w:szCs w:val="20"/>
              </w:rPr>
            </w:pPr>
            <w:r>
              <w:rPr>
                <w:sz w:val="20"/>
                <w:szCs w:val="20"/>
              </w:rPr>
              <w:t>If you live in Harar region, press 5</w:t>
            </w:r>
          </w:p>
          <w:p w14:paraId="0000002D" w14:textId="77777777" w:rsidR="00CD52EF" w:rsidRDefault="007C1907">
            <w:pPr>
              <w:rPr>
                <w:sz w:val="20"/>
                <w:szCs w:val="20"/>
              </w:rPr>
            </w:pPr>
            <w:r>
              <w:rPr>
                <w:sz w:val="20"/>
                <w:szCs w:val="20"/>
              </w:rPr>
              <w:t>If you live in Sidama, press 6"</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2E"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2F" w14:textId="77777777" w:rsidR="00CD52EF" w:rsidRDefault="007C1907">
            <w:pPr>
              <w:rPr>
                <w:sz w:val="20"/>
                <w:szCs w:val="20"/>
              </w:rPr>
            </w:pPr>
            <w:r>
              <w:rPr>
                <w:sz w:val="20"/>
                <w:szCs w:val="20"/>
              </w:rPr>
              <w:t>ALL → Q2</w:t>
            </w:r>
          </w:p>
        </w:tc>
      </w:tr>
      <w:tr w:rsidR="00CD52EF" w14:paraId="48D710D1"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30" w14:textId="77777777" w:rsidR="00CD52EF" w:rsidRDefault="007C1907">
            <w:pPr>
              <w:rPr>
                <w:sz w:val="20"/>
                <w:szCs w:val="20"/>
              </w:rPr>
            </w:pPr>
            <w:r>
              <w:rPr>
                <w:sz w:val="20"/>
                <w:szCs w:val="20"/>
              </w:rPr>
              <w:t>Q2</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1" w14:textId="77777777" w:rsidR="00CD52EF" w:rsidRDefault="007C1907">
            <w:pPr>
              <w:rPr>
                <w:sz w:val="20"/>
                <w:szCs w:val="20"/>
              </w:rPr>
            </w:pPr>
            <w:r>
              <w:rPr>
                <w:sz w:val="20"/>
                <w:szCs w:val="20"/>
              </w:rPr>
              <w:t>Are you male or female?</w:t>
            </w:r>
            <w:r>
              <w:rPr>
                <w:sz w:val="20"/>
                <w:szCs w:val="20"/>
              </w:rPr>
              <w:br/>
              <w:t>If you are a male, press 1</w:t>
            </w:r>
          </w:p>
          <w:p w14:paraId="00000032" w14:textId="77777777" w:rsidR="00CD52EF" w:rsidRDefault="007C1907">
            <w:pPr>
              <w:rPr>
                <w:sz w:val="20"/>
                <w:szCs w:val="20"/>
              </w:rPr>
            </w:pPr>
            <w:r>
              <w:rPr>
                <w:sz w:val="20"/>
                <w:szCs w:val="20"/>
              </w:rPr>
              <w:t>If you are a female, press 2</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3"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4" w14:textId="77777777" w:rsidR="00CD52EF" w:rsidRDefault="007C1907">
            <w:pPr>
              <w:rPr>
                <w:sz w:val="20"/>
                <w:szCs w:val="20"/>
              </w:rPr>
            </w:pPr>
            <w:r>
              <w:rPr>
                <w:sz w:val="20"/>
                <w:szCs w:val="20"/>
              </w:rPr>
              <w:t>All → Q3</w:t>
            </w:r>
          </w:p>
        </w:tc>
      </w:tr>
      <w:tr w:rsidR="00CD52EF" w14:paraId="7DAD0521"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35" w14:textId="77777777" w:rsidR="00CD52EF" w:rsidRDefault="007C1907">
            <w:pPr>
              <w:rPr>
                <w:sz w:val="20"/>
                <w:szCs w:val="20"/>
              </w:rPr>
            </w:pPr>
            <w:r>
              <w:rPr>
                <w:sz w:val="20"/>
                <w:szCs w:val="20"/>
              </w:rPr>
              <w:t>Q3</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6" w14:textId="77777777" w:rsidR="00CD52EF" w:rsidRDefault="007C1907">
            <w:pPr>
              <w:rPr>
                <w:rFonts w:ascii="Arial" w:eastAsia="Arial" w:hAnsi="Arial" w:cs="Arial"/>
                <w:sz w:val="20"/>
                <w:szCs w:val="20"/>
              </w:rPr>
            </w:pPr>
            <w:r>
              <w:rPr>
                <w:sz w:val="20"/>
                <w:szCs w:val="20"/>
              </w:rPr>
              <w:t>What is your age?</w:t>
            </w:r>
          </w:p>
          <w:p w14:paraId="00000037" w14:textId="77777777" w:rsidR="00CD52EF" w:rsidRPr="003756F2" w:rsidRDefault="007C1907">
            <w:pPr>
              <w:rPr>
                <w:rFonts w:asciiTheme="minorHAnsi" w:eastAsia="Arial" w:hAnsiTheme="minorHAnsi" w:cstheme="minorHAnsi"/>
                <w:sz w:val="20"/>
                <w:szCs w:val="20"/>
              </w:rPr>
            </w:pPr>
            <w:r w:rsidRPr="003756F2">
              <w:rPr>
                <w:rFonts w:asciiTheme="minorHAnsi" w:eastAsia="Arial" w:hAnsiTheme="minorHAnsi" w:cstheme="minorHAnsi"/>
                <w:sz w:val="20"/>
                <w:szCs w:val="20"/>
              </w:rPr>
              <w:t>If you are below 18 years, press 1</w:t>
            </w:r>
          </w:p>
          <w:p w14:paraId="00000038" w14:textId="77777777" w:rsidR="00CD52EF" w:rsidRPr="003756F2" w:rsidRDefault="007C1907">
            <w:pPr>
              <w:rPr>
                <w:rFonts w:asciiTheme="minorHAnsi" w:eastAsia="Arial" w:hAnsiTheme="minorHAnsi" w:cstheme="minorHAnsi"/>
                <w:sz w:val="20"/>
                <w:szCs w:val="20"/>
              </w:rPr>
            </w:pPr>
            <w:r w:rsidRPr="003756F2">
              <w:rPr>
                <w:rFonts w:asciiTheme="minorHAnsi" w:eastAsia="Arial" w:hAnsiTheme="minorHAnsi" w:cstheme="minorHAnsi"/>
                <w:sz w:val="20"/>
                <w:szCs w:val="20"/>
              </w:rPr>
              <w:t>If you are between 18 and 24, press 2</w:t>
            </w:r>
          </w:p>
          <w:p w14:paraId="00000039" w14:textId="77777777" w:rsidR="00CD52EF" w:rsidRPr="003756F2" w:rsidRDefault="007C1907">
            <w:pPr>
              <w:rPr>
                <w:rFonts w:asciiTheme="minorHAnsi" w:eastAsia="Arial" w:hAnsiTheme="minorHAnsi" w:cstheme="minorHAnsi"/>
                <w:sz w:val="20"/>
                <w:szCs w:val="20"/>
              </w:rPr>
            </w:pPr>
            <w:r w:rsidRPr="003756F2">
              <w:rPr>
                <w:rFonts w:asciiTheme="minorHAnsi" w:eastAsia="Arial" w:hAnsiTheme="minorHAnsi" w:cstheme="minorHAnsi"/>
                <w:sz w:val="20"/>
                <w:szCs w:val="20"/>
              </w:rPr>
              <w:t>If you are between 25 and 34, press 3</w:t>
            </w:r>
          </w:p>
          <w:p w14:paraId="0000003A" w14:textId="77777777" w:rsidR="00CD52EF" w:rsidRPr="003756F2" w:rsidRDefault="007C1907">
            <w:pPr>
              <w:rPr>
                <w:rFonts w:asciiTheme="minorHAnsi" w:eastAsia="Arial" w:hAnsiTheme="minorHAnsi" w:cstheme="minorHAnsi"/>
                <w:sz w:val="20"/>
                <w:szCs w:val="20"/>
              </w:rPr>
            </w:pPr>
            <w:r w:rsidRPr="003756F2">
              <w:rPr>
                <w:rFonts w:asciiTheme="minorHAnsi" w:eastAsia="Arial" w:hAnsiTheme="minorHAnsi" w:cstheme="minorHAnsi"/>
                <w:sz w:val="20"/>
                <w:szCs w:val="20"/>
              </w:rPr>
              <w:t>If you are between 35 and 44, press 4</w:t>
            </w:r>
          </w:p>
          <w:p w14:paraId="0000003B" w14:textId="77777777" w:rsidR="00CD52EF" w:rsidRDefault="007C1907">
            <w:pPr>
              <w:rPr>
                <w:sz w:val="20"/>
                <w:szCs w:val="20"/>
              </w:rPr>
            </w:pPr>
            <w:r w:rsidRPr="003756F2">
              <w:rPr>
                <w:rFonts w:asciiTheme="minorHAnsi" w:eastAsia="Arial" w:hAnsiTheme="minorHAnsi" w:cstheme="minorHAnsi"/>
                <w:sz w:val="20"/>
                <w:szCs w:val="20"/>
              </w:rPr>
              <w:t>If you are between above 45, press 5</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C" w14:textId="77777777" w:rsidR="00CD52EF" w:rsidRDefault="007C1907">
            <w:pPr>
              <w:rPr>
                <w:color w:val="000000"/>
                <w:sz w:val="20"/>
                <w:szCs w:val="20"/>
              </w:rPr>
            </w:pPr>
            <w:r>
              <w:rPr>
                <w:color w:val="000000"/>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D" w14:textId="77777777" w:rsidR="00CD52EF" w:rsidRDefault="007C1907">
            <w:pPr>
              <w:rPr>
                <w:sz w:val="20"/>
                <w:szCs w:val="20"/>
              </w:rPr>
            </w:pPr>
            <w:r>
              <w:rPr>
                <w:sz w:val="20"/>
                <w:szCs w:val="20"/>
              </w:rPr>
              <w:t>All--&gt; Q4</w:t>
            </w:r>
          </w:p>
        </w:tc>
      </w:tr>
      <w:tr w:rsidR="00CD52EF" w14:paraId="71AAAFB5"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3E" w14:textId="77777777" w:rsidR="00CD52EF" w:rsidRDefault="007C1907">
            <w:pPr>
              <w:rPr>
                <w:sz w:val="20"/>
                <w:szCs w:val="20"/>
              </w:rPr>
            </w:pPr>
            <w:r>
              <w:rPr>
                <w:sz w:val="20"/>
                <w:szCs w:val="20"/>
              </w:rPr>
              <w:t>Q4</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3F" w14:textId="77777777" w:rsidR="00CD52EF" w:rsidRDefault="007C1907">
            <w:pPr>
              <w:rPr>
                <w:sz w:val="20"/>
                <w:szCs w:val="20"/>
              </w:rPr>
            </w:pPr>
            <w:r>
              <w:rPr>
                <w:sz w:val="20"/>
                <w:szCs w:val="20"/>
              </w:rPr>
              <w:t>Do you live in an urban or rural area?</w:t>
            </w:r>
            <w:r>
              <w:rPr>
                <w:sz w:val="20"/>
                <w:szCs w:val="20"/>
              </w:rPr>
              <w:br/>
              <w:t>If you live in an urban area, press 1</w:t>
            </w:r>
            <w:r>
              <w:rPr>
                <w:sz w:val="20"/>
                <w:szCs w:val="20"/>
              </w:rPr>
              <w:br/>
              <w:t>If you live in a rural area, press 2</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40"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41" w14:textId="77777777" w:rsidR="00CD52EF" w:rsidRDefault="007C1907">
            <w:pPr>
              <w:rPr>
                <w:sz w:val="20"/>
                <w:szCs w:val="20"/>
              </w:rPr>
            </w:pPr>
            <w:r>
              <w:rPr>
                <w:sz w:val="20"/>
                <w:szCs w:val="20"/>
              </w:rPr>
              <w:t>All--&gt; Q5</w:t>
            </w:r>
          </w:p>
        </w:tc>
      </w:tr>
      <w:tr w:rsidR="00CD52EF" w14:paraId="3C23A22C" w14:textId="77777777">
        <w:trPr>
          <w:trHeight w:val="315"/>
        </w:trPr>
        <w:tc>
          <w:tcPr>
            <w:tcW w:w="990"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42" w14:textId="77777777" w:rsidR="00CD52EF" w:rsidRDefault="007C1907">
            <w:pPr>
              <w:rPr>
                <w:sz w:val="20"/>
                <w:szCs w:val="20"/>
              </w:rPr>
            </w:pPr>
            <w:r>
              <w:rPr>
                <w:sz w:val="20"/>
                <w:szCs w:val="20"/>
              </w:rPr>
              <w:t>Q5</w:t>
            </w:r>
          </w:p>
        </w:tc>
        <w:tc>
          <w:tcPr>
            <w:tcW w:w="694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43" w14:textId="77777777" w:rsidR="00CD52EF" w:rsidRDefault="007C1907">
            <w:pPr>
              <w:rPr>
                <w:sz w:val="20"/>
                <w:szCs w:val="20"/>
              </w:rPr>
            </w:pPr>
            <w:r>
              <w:rPr>
                <w:sz w:val="20"/>
                <w:szCs w:val="20"/>
              </w:rPr>
              <w:t>Which of the following is NOT true, if any, about COVID-19?</w:t>
            </w:r>
          </w:p>
          <w:p w14:paraId="00000044" w14:textId="77777777" w:rsidR="00CD52EF" w:rsidRDefault="007C1907">
            <w:pPr>
              <w:pBdr>
                <w:top w:val="nil"/>
                <w:left w:val="nil"/>
                <w:bottom w:val="nil"/>
                <w:right w:val="nil"/>
                <w:between w:val="nil"/>
              </w:pBdr>
              <w:rPr>
                <w:color w:val="000000"/>
                <w:sz w:val="20"/>
                <w:szCs w:val="20"/>
              </w:rPr>
            </w:pPr>
            <w:r>
              <w:rPr>
                <w:sz w:val="20"/>
                <w:szCs w:val="20"/>
              </w:rPr>
              <w:t xml:space="preserve">If </w:t>
            </w:r>
            <w:r>
              <w:rPr>
                <w:color w:val="000000"/>
                <w:sz w:val="20"/>
                <w:szCs w:val="20"/>
              </w:rPr>
              <w:t>COVID-19 is caused by a coronavirus, press 1</w:t>
            </w:r>
          </w:p>
          <w:p w14:paraId="00000045" w14:textId="77777777" w:rsidR="00CD52EF" w:rsidRDefault="007C1907">
            <w:pPr>
              <w:pBdr>
                <w:top w:val="nil"/>
                <w:left w:val="nil"/>
                <w:bottom w:val="nil"/>
                <w:right w:val="nil"/>
                <w:between w:val="nil"/>
              </w:pBdr>
              <w:rPr>
                <w:color w:val="000000"/>
                <w:sz w:val="20"/>
                <w:szCs w:val="20"/>
              </w:rPr>
            </w:pPr>
            <w:r>
              <w:rPr>
                <w:sz w:val="20"/>
                <w:szCs w:val="20"/>
              </w:rPr>
              <w:lastRenderedPageBreak/>
              <w:t>If</w:t>
            </w:r>
            <w:r>
              <w:rPr>
                <w:color w:val="000000"/>
                <w:sz w:val="20"/>
                <w:szCs w:val="20"/>
              </w:rPr>
              <w:t xml:space="preserve"> COVID-19 can be spread from close contacts between an infected person and others, press 3</w:t>
            </w:r>
          </w:p>
          <w:p w14:paraId="00000046"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Physical distancing, handwashing with soap and using a face mask reduces, COVD-19 transmission</w:t>
            </w:r>
            <w:r>
              <w:rPr>
                <w:sz w:val="20"/>
                <w:szCs w:val="20"/>
              </w:rPr>
              <w:t>, press 3</w:t>
            </w:r>
          </w:p>
          <w:p w14:paraId="00000047"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 xml:space="preserve">f COVID-19 is transmitted by </w:t>
            </w:r>
            <w:r>
              <w:rPr>
                <w:sz w:val="20"/>
                <w:szCs w:val="20"/>
              </w:rPr>
              <w:t>mosquitoes, press 4</w:t>
            </w:r>
          </w:p>
        </w:tc>
        <w:tc>
          <w:tcPr>
            <w:tcW w:w="127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48" w14:textId="77777777" w:rsidR="00CD52EF" w:rsidRDefault="007C1907">
            <w:pPr>
              <w:rPr>
                <w:sz w:val="20"/>
                <w:szCs w:val="20"/>
              </w:rPr>
            </w:pPr>
            <w:r>
              <w:rPr>
                <w:sz w:val="20"/>
                <w:szCs w:val="20"/>
              </w:rPr>
              <w:lastRenderedPageBreak/>
              <w:t>MC_Q</w:t>
            </w:r>
          </w:p>
        </w:tc>
        <w:tc>
          <w:tcPr>
            <w:tcW w:w="139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49" w14:textId="77777777" w:rsidR="00CD52EF" w:rsidRDefault="007C1907">
            <w:pPr>
              <w:rPr>
                <w:sz w:val="20"/>
                <w:szCs w:val="20"/>
              </w:rPr>
            </w:pPr>
            <w:r>
              <w:rPr>
                <w:sz w:val="20"/>
                <w:szCs w:val="20"/>
              </w:rPr>
              <w:t>All--&gt; Q6</w:t>
            </w:r>
          </w:p>
        </w:tc>
      </w:tr>
      <w:tr w:rsidR="00CD52EF" w14:paraId="3E114FB8"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4A" w14:textId="77777777" w:rsidR="00CD52EF" w:rsidRDefault="007C1907">
            <w:pPr>
              <w:rPr>
                <w:sz w:val="20"/>
                <w:szCs w:val="20"/>
              </w:rPr>
            </w:pPr>
            <w:r>
              <w:rPr>
                <w:sz w:val="20"/>
                <w:szCs w:val="20"/>
              </w:rPr>
              <w:t>Q6</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4B" w14:textId="77777777" w:rsidR="00CD52EF" w:rsidRDefault="007C1907">
            <w:pPr>
              <w:rPr>
                <w:sz w:val="20"/>
                <w:szCs w:val="20"/>
              </w:rPr>
            </w:pPr>
            <w:r>
              <w:rPr>
                <w:sz w:val="20"/>
                <w:szCs w:val="20"/>
              </w:rPr>
              <w:t>Do you think you are at risk of being infected with COVID-19?</w:t>
            </w:r>
          </w:p>
          <w:p w14:paraId="0000004C" w14:textId="77777777" w:rsidR="00CD52EF" w:rsidRDefault="007C1907">
            <w:pPr>
              <w:pBdr>
                <w:top w:val="nil"/>
                <w:left w:val="nil"/>
                <w:bottom w:val="nil"/>
                <w:right w:val="nil"/>
                <w:between w:val="nil"/>
              </w:pBdr>
              <w:rPr>
                <w:sz w:val="20"/>
                <w:szCs w:val="20"/>
              </w:rPr>
            </w:pPr>
            <w:r>
              <w:rPr>
                <w:sz w:val="20"/>
                <w:szCs w:val="20"/>
              </w:rPr>
              <w:t>If yes, press 1</w:t>
            </w:r>
          </w:p>
          <w:p w14:paraId="0000004D" w14:textId="77777777" w:rsidR="00CD52EF" w:rsidRDefault="007C1907">
            <w:pPr>
              <w:pBdr>
                <w:top w:val="nil"/>
                <w:left w:val="nil"/>
                <w:bottom w:val="nil"/>
                <w:right w:val="nil"/>
                <w:between w:val="nil"/>
              </w:pBdr>
              <w:rPr>
                <w:sz w:val="20"/>
                <w:szCs w:val="20"/>
              </w:rPr>
            </w:pPr>
            <w:r>
              <w:rPr>
                <w:sz w:val="20"/>
                <w:szCs w:val="20"/>
              </w:rPr>
              <w:t>If no, press 2</w:t>
            </w:r>
          </w:p>
          <w:p w14:paraId="0000004E" w14:textId="77777777" w:rsidR="00CD52EF" w:rsidRDefault="007C1907">
            <w:pPr>
              <w:pBdr>
                <w:top w:val="nil"/>
                <w:left w:val="nil"/>
                <w:bottom w:val="nil"/>
                <w:right w:val="nil"/>
                <w:between w:val="nil"/>
              </w:pBdr>
              <w:rPr>
                <w:sz w:val="20"/>
                <w:szCs w:val="20"/>
              </w:rPr>
            </w:pPr>
            <w:r>
              <w:rPr>
                <w:sz w:val="20"/>
                <w:szCs w:val="20"/>
              </w:rPr>
              <w:t>If you are not sure, press 3</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4F"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50" w14:textId="77777777" w:rsidR="00CD52EF" w:rsidRDefault="007C1907">
            <w:pPr>
              <w:rPr>
                <w:sz w:val="20"/>
                <w:szCs w:val="20"/>
              </w:rPr>
            </w:pPr>
            <w:r>
              <w:rPr>
                <w:sz w:val="20"/>
                <w:szCs w:val="20"/>
              </w:rPr>
              <w:t>All--&gt; Q7</w:t>
            </w:r>
          </w:p>
        </w:tc>
      </w:tr>
      <w:tr w:rsidR="00CD52EF" w14:paraId="4680DA26"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51" w14:textId="77777777" w:rsidR="00CD52EF" w:rsidRDefault="007C1907">
            <w:pPr>
              <w:rPr>
                <w:sz w:val="20"/>
                <w:szCs w:val="20"/>
              </w:rPr>
            </w:pPr>
            <w:r>
              <w:rPr>
                <w:sz w:val="20"/>
                <w:szCs w:val="20"/>
              </w:rPr>
              <w:t>Q7</w:t>
            </w:r>
          </w:p>
        </w:tc>
        <w:tc>
          <w:tcPr>
            <w:tcW w:w="694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52" w14:textId="2F71248E" w:rsidR="00CD52EF" w:rsidRDefault="007C1907">
            <w:pPr>
              <w:rPr>
                <w:sz w:val="20"/>
                <w:szCs w:val="20"/>
              </w:rPr>
            </w:pPr>
            <w:r>
              <w:rPr>
                <w:sz w:val="20"/>
                <w:szCs w:val="20"/>
              </w:rPr>
              <w:t xml:space="preserve">In the past week, how often have you washed your hands with water and soap for 20 seconds </w:t>
            </w:r>
            <w:r w:rsidR="003756F2" w:rsidRPr="00BA12CA">
              <w:rPr>
                <w:sz w:val="20"/>
                <w:szCs w:val="20"/>
              </w:rPr>
              <w:t>or applied sanitizer</w:t>
            </w:r>
            <w:r>
              <w:rPr>
                <w:sz w:val="20"/>
                <w:szCs w:val="20"/>
              </w:rPr>
              <w:t xml:space="preserve"> to prevent infection from COVID-19?</w:t>
            </w:r>
          </w:p>
          <w:p w14:paraId="00000053" w14:textId="77777777" w:rsidR="00CD52EF" w:rsidRDefault="007C1907">
            <w:pPr>
              <w:pBdr>
                <w:top w:val="nil"/>
                <w:left w:val="nil"/>
                <w:bottom w:val="nil"/>
                <w:right w:val="nil"/>
                <w:between w:val="nil"/>
              </w:pBdr>
              <w:rPr>
                <w:color w:val="000000"/>
                <w:sz w:val="20"/>
                <w:szCs w:val="20"/>
              </w:rPr>
            </w:pPr>
            <w:r>
              <w:rPr>
                <w:sz w:val="20"/>
                <w:szCs w:val="20"/>
              </w:rPr>
              <w:t>If all</w:t>
            </w:r>
            <w:r>
              <w:rPr>
                <w:color w:val="000000"/>
                <w:sz w:val="20"/>
                <w:szCs w:val="20"/>
              </w:rPr>
              <w:t xml:space="preserve"> of the time, press 1</w:t>
            </w:r>
          </w:p>
          <w:p w14:paraId="00000054"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Most of time, press 2</w:t>
            </w:r>
          </w:p>
          <w:p w14:paraId="00000055"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Sometimes</w:t>
            </w:r>
            <w:r>
              <w:rPr>
                <w:sz w:val="20"/>
                <w:szCs w:val="20"/>
              </w:rPr>
              <w:t>, press 3</w:t>
            </w:r>
          </w:p>
          <w:p w14:paraId="00000056"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Rarely, press </w:t>
            </w:r>
            <w:r>
              <w:rPr>
                <w:sz w:val="20"/>
                <w:szCs w:val="20"/>
              </w:rPr>
              <w:t>4</w:t>
            </w:r>
          </w:p>
          <w:p w14:paraId="00000057"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Never, press 5</w:t>
            </w:r>
          </w:p>
        </w:tc>
        <w:tc>
          <w:tcPr>
            <w:tcW w:w="127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58" w14:textId="77777777" w:rsidR="00CD52EF" w:rsidRDefault="007C1907">
            <w:pPr>
              <w:rPr>
                <w:color w:val="000000"/>
                <w:sz w:val="20"/>
                <w:szCs w:val="20"/>
              </w:rPr>
            </w:pPr>
            <w:r>
              <w:rPr>
                <w:color w:val="000000"/>
                <w:sz w:val="20"/>
                <w:szCs w:val="20"/>
              </w:rPr>
              <w:t>MC_Q</w:t>
            </w:r>
          </w:p>
        </w:tc>
        <w:tc>
          <w:tcPr>
            <w:tcW w:w="139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59" w14:textId="77777777" w:rsidR="00CD52EF" w:rsidRDefault="007C1907">
            <w:pPr>
              <w:rPr>
                <w:sz w:val="20"/>
                <w:szCs w:val="20"/>
              </w:rPr>
            </w:pPr>
            <w:r>
              <w:rPr>
                <w:sz w:val="20"/>
                <w:szCs w:val="20"/>
              </w:rPr>
              <w:t>All--&gt; Q8</w:t>
            </w:r>
          </w:p>
        </w:tc>
      </w:tr>
      <w:tr w:rsidR="00CD52EF" w14:paraId="583DB27A"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5A" w14:textId="77777777" w:rsidR="00CD52EF" w:rsidRDefault="007C1907">
            <w:pPr>
              <w:rPr>
                <w:sz w:val="20"/>
                <w:szCs w:val="20"/>
              </w:rPr>
            </w:pPr>
            <w:r>
              <w:rPr>
                <w:sz w:val="20"/>
                <w:szCs w:val="20"/>
              </w:rPr>
              <w:t>Q8</w:t>
            </w:r>
          </w:p>
        </w:tc>
        <w:tc>
          <w:tcPr>
            <w:tcW w:w="694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5B" w14:textId="77777777" w:rsidR="00CD52EF" w:rsidRDefault="007C1907">
            <w:pPr>
              <w:rPr>
                <w:sz w:val="20"/>
                <w:szCs w:val="20"/>
              </w:rPr>
            </w:pPr>
            <w:r>
              <w:rPr>
                <w:sz w:val="20"/>
                <w:szCs w:val="20"/>
              </w:rPr>
              <w:t>In the past month, while outside, how often have you kept at least 2 meters away from people to prevent infection from COVID-19?</w:t>
            </w:r>
          </w:p>
          <w:p w14:paraId="0000005C" w14:textId="77777777" w:rsidR="00CD52EF" w:rsidRDefault="007C1907">
            <w:pPr>
              <w:rPr>
                <w:sz w:val="20"/>
                <w:szCs w:val="20"/>
              </w:rPr>
            </w:pPr>
            <w:r>
              <w:rPr>
                <w:sz w:val="20"/>
                <w:szCs w:val="20"/>
              </w:rPr>
              <w:t>If all of the time, press 1</w:t>
            </w:r>
          </w:p>
          <w:p w14:paraId="0000005D" w14:textId="77777777" w:rsidR="00CD52EF" w:rsidRDefault="007C1907">
            <w:pPr>
              <w:rPr>
                <w:sz w:val="20"/>
                <w:szCs w:val="20"/>
              </w:rPr>
            </w:pPr>
            <w:r>
              <w:rPr>
                <w:sz w:val="20"/>
                <w:szCs w:val="20"/>
              </w:rPr>
              <w:t>If Most of time, press 2</w:t>
            </w:r>
          </w:p>
          <w:p w14:paraId="0000005E" w14:textId="77777777" w:rsidR="00CD52EF" w:rsidRDefault="007C1907">
            <w:pPr>
              <w:rPr>
                <w:sz w:val="20"/>
                <w:szCs w:val="20"/>
              </w:rPr>
            </w:pPr>
            <w:r>
              <w:rPr>
                <w:sz w:val="20"/>
                <w:szCs w:val="20"/>
              </w:rPr>
              <w:t>If Sometimes, press 3</w:t>
            </w:r>
          </w:p>
          <w:p w14:paraId="0000005F" w14:textId="77777777" w:rsidR="00CD52EF" w:rsidRDefault="007C1907">
            <w:pPr>
              <w:rPr>
                <w:sz w:val="20"/>
                <w:szCs w:val="20"/>
              </w:rPr>
            </w:pPr>
            <w:r>
              <w:rPr>
                <w:sz w:val="20"/>
                <w:szCs w:val="20"/>
              </w:rPr>
              <w:t>If Rarely, press 4</w:t>
            </w:r>
          </w:p>
          <w:p w14:paraId="00000060" w14:textId="77777777" w:rsidR="00CD52EF" w:rsidRDefault="007C1907">
            <w:pPr>
              <w:rPr>
                <w:sz w:val="20"/>
                <w:szCs w:val="20"/>
              </w:rPr>
            </w:pPr>
            <w:r>
              <w:rPr>
                <w:sz w:val="20"/>
                <w:szCs w:val="20"/>
              </w:rPr>
              <w:t>If Never, press 5</w:t>
            </w:r>
          </w:p>
        </w:tc>
        <w:tc>
          <w:tcPr>
            <w:tcW w:w="127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61" w14:textId="77777777" w:rsidR="00CD52EF" w:rsidRDefault="007C1907">
            <w:pPr>
              <w:rPr>
                <w:color w:val="000000"/>
                <w:sz w:val="20"/>
                <w:szCs w:val="20"/>
              </w:rPr>
            </w:pPr>
            <w:r>
              <w:rPr>
                <w:sz w:val="20"/>
                <w:szCs w:val="20"/>
              </w:rPr>
              <w:t>MC_Q</w:t>
            </w:r>
          </w:p>
        </w:tc>
        <w:tc>
          <w:tcPr>
            <w:tcW w:w="1395" w:type="dxa"/>
            <w:tcBorders>
              <w:top w:val="single" w:sz="6" w:space="0" w:color="000000"/>
              <w:left w:val="single" w:sz="6" w:space="0" w:color="CCCCCC"/>
              <w:bottom w:val="single" w:sz="4" w:space="0" w:color="000000"/>
              <w:right w:val="single" w:sz="6" w:space="0" w:color="000000"/>
            </w:tcBorders>
            <w:shd w:val="clear" w:color="auto" w:fill="DEEBF6"/>
            <w:tcMar>
              <w:top w:w="30" w:type="dxa"/>
              <w:left w:w="45" w:type="dxa"/>
              <w:bottom w:w="30" w:type="dxa"/>
              <w:right w:w="45" w:type="dxa"/>
            </w:tcMar>
            <w:vAlign w:val="bottom"/>
          </w:tcPr>
          <w:p w14:paraId="00000062" w14:textId="77777777" w:rsidR="00CD52EF" w:rsidRDefault="007C1907">
            <w:pPr>
              <w:rPr>
                <w:sz w:val="20"/>
                <w:szCs w:val="20"/>
              </w:rPr>
            </w:pPr>
            <w:r>
              <w:rPr>
                <w:sz w:val="20"/>
                <w:szCs w:val="20"/>
              </w:rPr>
              <w:t>All--&gt; Q9</w:t>
            </w:r>
          </w:p>
        </w:tc>
      </w:tr>
      <w:tr w:rsidR="00CD52EF" w14:paraId="51F4E7E2"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63" w14:textId="77777777" w:rsidR="00CD52EF" w:rsidRDefault="007C1907">
            <w:pPr>
              <w:rPr>
                <w:sz w:val="20"/>
                <w:szCs w:val="20"/>
              </w:rPr>
            </w:pPr>
            <w:r>
              <w:rPr>
                <w:sz w:val="20"/>
                <w:szCs w:val="20"/>
              </w:rPr>
              <w:t>Q9</w:t>
            </w:r>
          </w:p>
        </w:tc>
        <w:tc>
          <w:tcPr>
            <w:tcW w:w="6945" w:type="dxa"/>
            <w:tcBorders>
              <w:top w:val="single" w:sz="4" w:space="0" w:color="000000"/>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64" w14:textId="77777777" w:rsidR="00CD52EF" w:rsidRDefault="007C1907">
            <w:pPr>
              <w:rPr>
                <w:sz w:val="20"/>
                <w:szCs w:val="20"/>
              </w:rPr>
            </w:pPr>
            <w:r>
              <w:rPr>
                <w:sz w:val="20"/>
                <w:szCs w:val="20"/>
              </w:rPr>
              <w:t>In the past month, while outside home, how often have you been wearing a mask when in public to prevent infection from COVID-19?</w:t>
            </w:r>
          </w:p>
          <w:p w14:paraId="00000065" w14:textId="77777777" w:rsidR="00CD52EF" w:rsidRDefault="007C1907">
            <w:pPr>
              <w:rPr>
                <w:sz w:val="20"/>
                <w:szCs w:val="20"/>
              </w:rPr>
            </w:pPr>
            <w:r>
              <w:rPr>
                <w:sz w:val="20"/>
                <w:szCs w:val="20"/>
              </w:rPr>
              <w:t>If all of the time, press 1</w:t>
            </w:r>
          </w:p>
          <w:p w14:paraId="00000066" w14:textId="77777777" w:rsidR="00CD52EF" w:rsidRDefault="007C1907">
            <w:pPr>
              <w:rPr>
                <w:sz w:val="20"/>
                <w:szCs w:val="20"/>
              </w:rPr>
            </w:pPr>
            <w:r>
              <w:rPr>
                <w:sz w:val="20"/>
                <w:szCs w:val="20"/>
              </w:rPr>
              <w:t>If Most of time, press 2</w:t>
            </w:r>
          </w:p>
          <w:p w14:paraId="00000067" w14:textId="77777777" w:rsidR="00CD52EF" w:rsidRDefault="007C1907">
            <w:pPr>
              <w:rPr>
                <w:sz w:val="20"/>
                <w:szCs w:val="20"/>
              </w:rPr>
            </w:pPr>
            <w:r>
              <w:rPr>
                <w:sz w:val="20"/>
                <w:szCs w:val="20"/>
              </w:rPr>
              <w:t>If Sometimes, press 3</w:t>
            </w:r>
          </w:p>
          <w:p w14:paraId="00000068" w14:textId="77777777" w:rsidR="00CD52EF" w:rsidRDefault="007C1907">
            <w:pPr>
              <w:rPr>
                <w:sz w:val="20"/>
                <w:szCs w:val="20"/>
              </w:rPr>
            </w:pPr>
            <w:r>
              <w:rPr>
                <w:sz w:val="20"/>
                <w:szCs w:val="20"/>
              </w:rPr>
              <w:t>If Rarely, press 4</w:t>
            </w:r>
          </w:p>
          <w:p w14:paraId="00000069" w14:textId="77777777" w:rsidR="00CD52EF" w:rsidRDefault="007C1907">
            <w:pPr>
              <w:rPr>
                <w:sz w:val="20"/>
                <w:szCs w:val="20"/>
              </w:rPr>
            </w:pPr>
            <w:r>
              <w:rPr>
                <w:sz w:val="20"/>
                <w:szCs w:val="20"/>
              </w:rPr>
              <w:t>If Never, press 5</w:t>
            </w:r>
          </w:p>
        </w:tc>
        <w:tc>
          <w:tcPr>
            <w:tcW w:w="1275" w:type="dxa"/>
            <w:tcBorders>
              <w:top w:val="single" w:sz="4" w:space="0" w:color="000000"/>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6A" w14:textId="77777777" w:rsidR="00CD52EF" w:rsidRDefault="007C1907">
            <w:pPr>
              <w:rPr>
                <w:sz w:val="20"/>
                <w:szCs w:val="20"/>
              </w:rPr>
            </w:pPr>
            <w:r>
              <w:rPr>
                <w:sz w:val="20"/>
                <w:szCs w:val="20"/>
              </w:rPr>
              <w:t>MC_Q</w:t>
            </w:r>
          </w:p>
        </w:tc>
        <w:tc>
          <w:tcPr>
            <w:tcW w:w="1395" w:type="dxa"/>
            <w:tcBorders>
              <w:top w:val="single" w:sz="4" w:space="0" w:color="000000"/>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6B" w14:textId="77777777" w:rsidR="00CD52EF" w:rsidRDefault="007C1907">
            <w:pPr>
              <w:rPr>
                <w:sz w:val="20"/>
                <w:szCs w:val="20"/>
              </w:rPr>
            </w:pPr>
            <w:r>
              <w:rPr>
                <w:sz w:val="20"/>
                <w:szCs w:val="20"/>
              </w:rPr>
              <w:t>All--&gt; Q10</w:t>
            </w:r>
          </w:p>
        </w:tc>
      </w:tr>
      <w:tr w:rsidR="00CD52EF" w14:paraId="54612AC5"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6C" w14:textId="77777777" w:rsidR="00CD52EF" w:rsidRDefault="007C1907">
            <w:pPr>
              <w:rPr>
                <w:sz w:val="20"/>
                <w:szCs w:val="20"/>
              </w:rPr>
            </w:pPr>
            <w:r>
              <w:rPr>
                <w:sz w:val="20"/>
                <w:szCs w:val="20"/>
              </w:rPr>
              <w:t>Q10</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6D" w14:textId="406A83B2" w:rsidR="00CD52EF" w:rsidRDefault="00010971">
            <w:pPr>
              <w:rPr>
                <w:sz w:val="20"/>
                <w:szCs w:val="20"/>
              </w:rPr>
            </w:pPr>
            <w:sdt>
              <w:sdtPr>
                <w:tag w:val="goog_rdk_4"/>
                <w:id w:val="1994446397"/>
              </w:sdtPr>
              <w:sdtEndPr/>
              <w:sdtContent>
                <w:r w:rsidR="007C1907">
                  <w:rPr>
                    <w:sz w:val="20"/>
                    <w:szCs w:val="20"/>
                  </w:rPr>
                  <w:t xml:space="preserve">Has there been any reason why you have not been able to </w:t>
                </w:r>
                <w:r w:rsidR="00491656">
                  <w:rPr>
                    <w:sz w:val="20"/>
                    <w:szCs w:val="20"/>
                  </w:rPr>
                  <w:t>practice</w:t>
                </w:r>
                <w:r w:rsidR="007C1907">
                  <w:rPr>
                    <w:sz w:val="20"/>
                    <w:szCs w:val="20"/>
                  </w:rPr>
                  <w:t xml:space="preserve"> the protective measures put in place for COVID-19 the last month?</w:t>
                </w:r>
              </w:sdtContent>
            </w:sdt>
            <w:sdt>
              <w:sdtPr>
                <w:tag w:val="goog_rdk_5"/>
                <w:id w:val="1259870933"/>
                <w:showingPlcHdr/>
              </w:sdtPr>
              <w:sdtEndPr/>
              <w:sdtContent>
                <w:r w:rsidR="00DB3103">
                  <w:t xml:space="preserve">     </w:t>
                </w:r>
              </w:sdtContent>
            </w:sdt>
          </w:p>
          <w:p w14:paraId="0000006E"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w:t>
            </w:r>
            <w:r>
              <w:rPr>
                <w:sz w:val="20"/>
                <w:szCs w:val="20"/>
              </w:rPr>
              <w:t>d</w:t>
            </w:r>
            <w:r>
              <w:rPr>
                <w:color w:val="000000"/>
                <w:sz w:val="20"/>
                <w:szCs w:val="20"/>
              </w:rPr>
              <w:t xml:space="preserve">oing them puts </w:t>
            </w:r>
            <w:r>
              <w:rPr>
                <w:sz w:val="20"/>
                <w:szCs w:val="20"/>
              </w:rPr>
              <w:t xml:space="preserve">your </w:t>
            </w:r>
            <w:r>
              <w:rPr>
                <w:color w:val="000000"/>
                <w:sz w:val="20"/>
                <w:szCs w:val="20"/>
              </w:rPr>
              <w:t>job, relationships, or other important things at risk, press 1</w:t>
            </w:r>
          </w:p>
          <w:p w14:paraId="0000006F" w14:textId="0D91AF78"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 xml:space="preserve">f </w:t>
            </w:r>
            <w:sdt>
              <w:sdtPr>
                <w:tag w:val="goog_rdk_6"/>
                <w:id w:val="-1489624857"/>
              </w:sdtPr>
              <w:sdtEndPr/>
              <w:sdtContent>
                <w:r>
                  <w:rPr>
                    <w:color w:val="000000"/>
                    <w:sz w:val="20"/>
                    <w:szCs w:val="20"/>
                  </w:rPr>
                  <w:t xml:space="preserve"> you lack </w:t>
                </w:r>
                <w:r w:rsidR="005372C9">
                  <w:rPr>
                    <w:color w:val="000000"/>
                    <w:sz w:val="20"/>
                    <w:szCs w:val="20"/>
                  </w:rPr>
                  <w:t>supplies/</w:t>
                </w:r>
                <w:r>
                  <w:rPr>
                    <w:color w:val="000000"/>
                    <w:sz w:val="20"/>
                    <w:szCs w:val="20"/>
                  </w:rPr>
                  <w:t xml:space="preserve"> do not have access to infrastructure such as masks, running water, press 2</w:t>
                </w:r>
              </w:sdtContent>
            </w:sdt>
            <w:sdt>
              <w:sdtPr>
                <w:tag w:val="goog_rdk_7"/>
                <w:id w:val="-82076101"/>
              </w:sdtPr>
              <w:sdtEndPr/>
              <w:sdtContent>
                <w:sdt>
                  <w:sdtPr>
                    <w:tag w:val="goog_rdk_8"/>
                    <w:id w:val="-1920240624"/>
                    <w:showingPlcHdr/>
                  </w:sdtPr>
                  <w:sdtEndPr/>
                  <w:sdtContent>
                    <w:r w:rsidR="005372C9">
                      <w:t xml:space="preserve">     </w:t>
                    </w:r>
                  </w:sdtContent>
                </w:sdt>
              </w:sdtContent>
            </w:sdt>
          </w:p>
          <w:p w14:paraId="00000070" w14:textId="77777777" w:rsidR="00CD52EF" w:rsidRDefault="007C1907">
            <w:pPr>
              <w:pBdr>
                <w:top w:val="nil"/>
                <w:left w:val="nil"/>
                <w:bottom w:val="nil"/>
                <w:right w:val="nil"/>
                <w:between w:val="nil"/>
              </w:pBdr>
              <w:rPr>
                <w:color w:val="000000"/>
                <w:sz w:val="20"/>
                <w:szCs w:val="20"/>
              </w:rPr>
            </w:pPr>
            <w:r>
              <w:rPr>
                <w:sz w:val="20"/>
                <w:szCs w:val="20"/>
              </w:rPr>
              <w:t xml:space="preserve">If you </w:t>
            </w:r>
            <w:r>
              <w:rPr>
                <w:color w:val="000000"/>
                <w:sz w:val="20"/>
                <w:szCs w:val="20"/>
              </w:rPr>
              <w:t xml:space="preserve">do not like how it makes </w:t>
            </w:r>
            <w:r>
              <w:rPr>
                <w:sz w:val="20"/>
                <w:szCs w:val="20"/>
              </w:rPr>
              <w:t>you</w:t>
            </w:r>
            <w:r>
              <w:rPr>
                <w:color w:val="000000"/>
                <w:sz w:val="20"/>
                <w:szCs w:val="20"/>
              </w:rPr>
              <w:t xml:space="preserve"> look, press 3</w:t>
            </w:r>
          </w:p>
          <w:p w14:paraId="00000071" w14:textId="2294198E" w:rsidR="00CD52EF" w:rsidRDefault="007C1907">
            <w:pPr>
              <w:pBdr>
                <w:top w:val="nil"/>
                <w:left w:val="nil"/>
                <w:bottom w:val="nil"/>
                <w:right w:val="nil"/>
                <w:between w:val="nil"/>
              </w:pBdr>
              <w:rPr>
                <w:color w:val="000000"/>
                <w:sz w:val="20"/>
                <w:szCs w:val="20"/>
              </w:rPr>
            </w:pPr>
            <w:r>
              <w:rPr>
                <w:sz w:val="20"/>
                <w:szCs w:val="20"/>
              </w:rPr>
              <w:t xml:space="preserve">If your </w:t>
            </w:r>
            <w:r>
              <w:rPr>
                <w:color w:val="000000"/>
                <w:sz w:val="20"/>
                <w:szCs w:val="20"/>
              </w:rPr>
              <w:t xml:space="preserve">faith or religion protects </w:t>
            </w:r>
            <w:r>
              <w:rPr>
                <w:sz w:val="20"/>
                <w:szCs w:val="20"/>
              </w:rPr>
              <w:t>you</w:t>
            </w:r>
            <w:r>
              <w:rPr>
                <w:color w:val="000000"/>
                <w:sz w:val="20"/>
                <w:szCs w:val="20"/>
              </w:rPr>
              <w:t xml:space="preserve"> from the disease, press 4</w:t>
            </w:r>
          </w:p>
          <w:p w14:paraId="00000072"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w:t>
            </w:r>
            <w:r>
              <w:rPr>
                <w:sz w:val="20"/>
                <w:szCs w:val="20"/>
              </w:rPr>
              <w:t>you</w:t>
            </w:r>
            <w:r>
              <w:rPr>
                <w:color w:val="000000"/>
                <w:sz w:val="20"/>
                <w:szCs w:val="20"/>
              </w:rPr>
              <w:t xml:space="preserve"> do not believe this virus is real, press 5</w:t>
            </w:r>
          </w:p>
          <w:p w14:paraId="00000073" w14:textId="77777777" w:rsidR="00CD52EF" w:rsidRDefault="007C1907">
            <w:pPr>
              <w:pBdr>
                <w:top w:val="nil"/>
                <w:left w:val="nil"/>
                <w:bottom w:val="nil"/>
                <w:right w:val="nil"/>
                <w:between w:val="nil"/>
              </w:pBdr>
              <w:rPr>
                <w:color w:val="000000"/>
                <w:sz w:val="20"/>
                <w:szCs w:val="20"/>
              </w:rPr>
            </w:pPr>
            <w:r>
              <w:rPr>
                <w:sz w:val="20"/>
                <w:szCs w:val="20"/>
              </w:rPr>
              <w:t>If there are other reasons, press 6</w:t>
            </w:r>
          </w:p>
          <w:p w14:paraId="00000074" w14:textId="77777777" w:rsidR="00CD52EF" w:rsidRDefault="007C1907">
            <w:pPr>
              <w:pBdr>
                <w:top w:val="nil"/>
                <w:left w:val="nil"/>
                <w:bottom w:val="nil"/>
                <w:right w:val="nil"/>
                <w:between w:val="nil"/>
              </w:pBdr>
              <w:rPr>
                <w:color w:val="000000"/>
                <w:sz w:val="20"/>
                <w:szCs w:val="20"/>
              </w:rPr>
            </w:pPr>
            <w:r>
              <w:rPr>
                <w:sz w:val="20"/>
                <w:szCs w:val="20"/>
              </w:rPr>
              <w:t xml:space="preserve">If none because you </w:t>
            </w:r>
            <w:r>
              <w:rPr>
                <w:color w:val="000000"/>
                <w:sz w:val="20"/>
                <w:szCs w:val="20"/>
              </w:rPr>
              <w:t>practice several protective measures, press 7</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75"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76" w14:textId="77777777" w:rsidR="00CD52EF" w:rsidRDefault="007C1907">
            <w:pPr>
              <w:rPr>
                <w:sz w:val="20"/>
                <w:szCs w:val="20"/>
              </w:rPr>
            </w:pPr>
            <w:r>
              <w:rPr>
                <w:sz w:val="20"/>
                <w:szCs w:val="20"/>
              </w:rPr>
              <w:t>All--&gt; Q11</w:t>
            </w:r>
          </w:p>
        </w:tc>
      </w:tr>
      <w:tr w:rsidR="00CD52EF" w14:paraId="137139F9" w14:textId="77777777">
        <w:trPr>
          <w:trHeight w:val="1731"/>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77" w14:textId="77777777" w:rsidR="00CD52EF" w:rsidRDefault="007C1907">
            <w:pPr>
              <w:rPr>
                <w:sz w:val="20"/>
                <w:szCs w:val="20"/>
              </w:rPr>
            </w:pPr>
            <w:r>
              <w:rPr>
                <w:sz w:val="20"/>
                <w:szCs w:val="20"/>
              </w:rPr>
              <w:t>Q11</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78" w14:textId="7F725676" w:rsidR="00CD52EF" w:rsidRDefault="00010971">
            <w:pPr>
              <w:rPr>
                <w:sz w:val="20"/>
                <w:szCs w:val="20"/>
              </w:rPr>
            </w:pPr>
            <w:sdt>
              <w:sdtPr>
                <w:tag w:val="goog_rdk_10"/>
                <w:id w:val="1566913420"/>
              </w:sdtPr>
              <w:sdtEndPr/>
              <w:sdtContent>
                <w:r w:rsidR="007C1907">
                  <w:rPr>
                    <w:sz w:val="20"/>
                    <w:szCs w:val="20"/>
                  </w:rPr>
                  <w:t xml:space="preserve">What will be the first thing to do if you think you have Covid-19 </w:t>
                </w:r>
                <w:r w:rsidR="00DB3103">
                  <w:rPr>
                    <w:sz w:val="20"/>
                    <w:szCs w:val="20"/>
                  </w:rPr>
                  <w:t>symptoms</w:t>
                </w:r>
                <w:r w:rsidR="007C1907">
                  <w:rPr>
                    <w:sz w:val="20"/>
                    <w:szCs w:val="20"/>
                  </w:rPr>
                  <w:t>?</w:t>
                </w:r>
              </w:sdtContent>
            </w:sdt>
            <w:sdt>
              <w:sdtPr>
                <w:tag w:val="goog_rdk_11"/>
                <w:id w:val="-445230937"/>
                <w:showingPlcHdr/>
              </w:sdtPr>
              <w:sdtEndPr/>
              <w:sdtContent>
                <w:r w:rsidR="00DB3103">
                  <w:t xml:space="preserve">     </w:t>
                </w:r>
              </w:sdtContent>
            </w:sdt>
          </w:p>
          <w:p w14:paraId="00000079" w14:textId="77777777" w:rsidR="00CD52EF" w:rsidRDefault="007C1907">
            <w:pPr>
              <w:pBdr>
                <w:top w:val="nil"/>
                <w:left w:val="nil"/>
                <w:bottom w:val="nil"/>
                <w:right w:val="nil"/>
                <w:between w:val="nil"/>
              </w:pBdr>
              <w:rPr>
                <w:color w:val="000000"/>
                <w:sz w:val="20"/>
                <w:szCs w:val="20"/>
              </w:rPr>
            </w:pPr>
            <w:r>
              <w:rPr>
                <w:sz w:val="20"/>
                <w:szCs w:val="20"/>
              </w:rPr>
              <w:t>If you will</w:t>
            </w:r>
            <w:r>
              <w:rPr>
                <w:color w:val="000000"/>
                <w:sz w:val="20"/>
                <w:szCs w:val="20"/>
              </w:rPr>
              <w:t xml:space="preserve"> call a helpline on COVID-19</w:t>
            </w:r>
            <w:r>
              <w:rPr>
                <w:sz w:val="20"/>
                <w:szCs w:val="20"/>
              </w:rPr>
              <w:t>, press 1</w:t>
            </w:r>
          </w:p>
          <w:p w14:paraId="0000007A" w14:textId="77777777" w:rsidR="00CD52EF" w:rsidRDefault="007C1907">
            <w:pPr>
              <w:pBdr>
                <w:top w:val="nil"/>
                <w:left w:val="nil"/>
                <w:bottom w:val="nil"/>
                <w:right w:val="nil"/>
                <w:between w:val="nil"/>
              </w:pBdr>
              <w:rPr>
                <w:color w:val="000000"/>
                <w:sz w:val="20"/>
                <w:szCs w:val="20"/>
              </w:rPr>
            </w:pPr>
            <w:r>
              <w:rPr>
                <w:sz w:val="20"/>
                <w:szCs w:val="20"/>
              </w:rPr>
              <w:t xml:space="preserve">If you will go </w:t>
            </w:r>
            <w:r>
              <w:rPr>
                <w:color w:val="000000"/>
                <w:sz w:val="20"/>
                <w:szCs w:val="20"/>
              </w:rPr>
              <w:t>to a public or private clinic or hospital, press 2</w:t>
            </w:r>
          </w:p>
          <w:p w14:paraId="0000007B" w14:textId="77777777" w:rsidR="00CD52EF" w:rsidRDefault="007C1907">
            <w:pPr>
              <w:pBdr>
                <w:top w:val="nil"/>
                <w:left w:val="nil"/>
                <w:bottom w:val="nil"/>
                <w:right w:val="nil"/>
                <w:between w:val="nil"/>
              </w:pBdr>
              <w:rPr>
                <w:color w:val="000000"/>
                <w:sz w:val="20"/>
                <w:szCs w:val="20"/>
              </w:rPr>
            </w:pPr>
            <w:r>
              <w:rPr>
                <w:sz w:val="20"/>
                <w:szCs w:val="20"/>
              </w:rPr>
              <w:t xml:space="preserve">If you will </w:t>
            </w:r>
            <w:r>
              <w:rPr>
                <w:color w:val="000000"/>
                <w:sz w:val="20"/>
                <w:szCs w:val="20"/>
              </w:rPr>
              <w:t xml:space="preserve">treat it </w:t>
            </w:r>
            <w:r>
              <w:rPr>
                <w:sz w:val="20"/>
                <w:szCs w:val="20"/>
              </w:rPr>
              <w:t xml:space="preserve">yourself and use </w:t>
            </w:r>
            <w:r>
              <w:rPr>
                <w:color w:val="000000"/>
                <w:sz w:val="20"/>
                <w:szCs w:val="20"/>
              </w:rPr>
              <w:t>home remedies</w:t>
            </w:r>
            <w:r>
              <w:rPr>
                <w:sz w:val="20"/>
                <w:szCs w:val="20"/>
              </w:rPr>
              <w:t>, press 3</w:t>
            </w:r>
          </w:p>
          <w:p w14:paraId="0000007C" w14:textId="77777777" w:rsidR="00CD52EF" w:rsidRDefault="007C1907">
            <w:pPr>
              <w:pBdr>
                <w:top w:val="nil"/>
                <w:left w:val="nil"/>
                <w:bottom w:val="nil"/>
                <w:right w:val="nil"/>
                <w:between w:val="nil"/>
              </w:pBdr>
              <w:rPr>
                <w:color w:val="000000"/>
                <w:sz w:val="20"/>
                <w:szCs w:val="20"/>
              </w:rPr>
            </w:pPr>
            <w:r>
              <w:rPr>
                <w:sz w:val="20"/>
                <w:szCs w:val="20"/>
              </w:rPr>
              <w:t xml:space="preserve">If you will </w:t>
            </w:r>
            <w:r>
              <w:rPr>
                <w:color w:val="000000"/>
                <w:sz w:val="20"/>
                <w:szCs w:val="20"/>
              </w:rPr>
              <w:t>go and see a religious leader or traditional healer, press 4</w:t>
            </w:r>
          </w:p>
          <w:p w14:paraId="0000007D" w14:textId="77777777" w:rsidR="00CD52EF" w:rsidRDefault="007C1907">
            <w:pPr>
              <w:pBdr>
                <w:top w:val="nil"/>
                <w:left w:val="nil"/>
                <w:bottom w:val="nil"/>
                <w:right w:val="nil"/>
                <w:between w:val="nil"/>
              </w:pBdr>
              <w:rPr>
                <w:color w:val="000000"/>
                <w:sz w:val="20"/>
                <w:szCs w:val="20"/>
              </w:rPr>
            </w:pPr>
            <w:r>
              <w:rPr>
                <w:sz w:val="20"/>
                <w:szCs w:val="20"/>
              </w:rPr>
              <w:t xml:space="preserve">If you will </w:t>
            </w:r>
            <w:r>
              <w:rPr>
                <w:color w:val="000000"/>
                <w:sz w:val="20"/>
                <w:szCs w:val="20"/>
              </w:rPr>
              <w:t xml:space="preserve">isolate yourself at home, press </w:t>
            </w:r>
            <w:r>
              <w:rPr>
                <w:sz w:val="20"/>
                <w:szCs w:val="20"/>
              </w:rPr>
              <w:t>5</w:t>
            </w:r>
          </w:p>
          <w:p w14:paraId="0000007E" w14:textId="3B2E9695" w:rsidR="00CD52EF" w:rsidRDefault="007C1907">
            <w:pPr>
              <w:pBdr>
                <w:top w:val="nil"/>
                <w:left w:val="nil"/>
                <w:bottom w:val="nil"/>
                <w:right w:val="nil"/>
                <w:between w:val="nil"/>
              </w:pBdr>
              <w:rPr>
                <w:color w:val="000000"/>
                <w:sz w:val="20"/>
                <w:szCs w:val="20"/>
              </w:rPr>
            </w:pPr>
            <w:r>
              <w:rPr>
                <w:sz w:val="20"/>
                <w:szCs w:val="20"/>
              </w:rPr>
              <w:t xml:space="preserve">If you will </w:t>
            </w:r>
            <w:sdt>
              <w:sdtPr>
                <w:tag w:val="goog_rdk_12"/>
                <w:id w:val="1572465548"/>
              </w:sdtPr>
              <w:sdtEndPr/>
              <w:sdtContent>
                <w:r>
                  <w:rPr>
                    <w:color w:val="000000"/>
                    <w:sz w:val="20"/>
                    <w:szCs w:val="20"/>
                  </w:rPr>
                  <w:t>ignore</w:t>
                </w:r>
              </w:sdtContent>
            </w:sdt>
            <w:customXmlDelRangeStart w:id="1" w:author="Andinet Challa" w:date="2020-08-25T08:36:00Z"/>
            <w:sdt>
              <w:sdtPr>
                <w:tag w:val="goog_rdk_13"/>
                <w:id w:val="-849564763"/>
              </w:sdtPr>
              <w:sdtEndPr/>
              <w:sdtContent>
                <w:customXmlDelRangeEnd w:id="1"/>
                <w:customXmlDelRangeStart w:id="2" w:author="Andinet Challa" w:date="2020-08-25T08:36:00Z"/>
              </w:sdtContent>
            </w:sdt>
            <w:customXmlDelRangeEnd w:id="2"/>
            <w:sdt>
              <w:sdtPr>
                <w:tag w:val="goog_rdk_14"/>
                <w:id w:val="723416335"/>
              </w:sdtPr>
              <w:sdtEndPr/>
              <w:sdtContent>
                <w:r w:rsidR="00BA12CA">
                  <w:t xml:space="preserve"> </w:t>
                </w:r>
                <w:r w:rsidRPr="00DB3103">
                  <w:rPr>
                    <w:sz w:val="20"/>
                    <w:szCs w:val="20"/>
                  </w:rPr>
                  <w:t>or do</w:t>
                </w:r>
              </w:sdtContent>
            </w:sdt>
            <w:r>
              <w:rPr>
                <w:color w:val="000000"/>
                <w:sz w:val="20"/>
                <w:szCs w:val="20"/>
              </w:rPr>
              <w:t xml:space="preserve"> nothing about it, press 6</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7F"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80" w14:textId="77777777" w:rsidR="00CD52EF" w:rsidRDefault="007C1907">
            <w:pPr>
              <w:rPr>
                <w:sz w:val="20"/>
                <w:szCs w:val="20"/>
              </w:rPr>
            </w:pPr>
            <w:r>
              <w:rPr>
                <w:sz w:val="20"/>
                <w:szCs w:val="20"/>
              </w:rPr>
              <w:t>All--&gt; Q12</w:t>
            </w:r>
          </w:p>
        </w:tc>
      </w:tr>
      <w:tr w:rsidR="00CD52EF" w14:paraId="1E73CEBE" w14:textId="77777777" w:rsidTr="00BA12CA">
        <w:trPr>
          <w:trHeight w:val="58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81" w14:textId="77777777" w:rsidR="00CD52EF" w:rsidRDefault="007C1907">
            <w:pPr>
              <w:rPr>
                <w:sz w:val="20"/>
                <w:szCs w:val="20"/>
              </w:rPr>
            </w:pPr>
            <w:r>
              <w:rPr>
                <w:sz w:val="20"/>
                <w:szCs w:val="20"/>
              </w:rPr>
              <w:t>Q12</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82" w14:textId="0E2BDAD0" w:rsidR="00CD52EF" w:rsidRDefault="00010971">
            <w:pPr>
              <w:rPr>
                <w:sz w:val="20"/>
                <w:szCs w:val="20"/>
              </w:rPr>
            </w:pPr>
            <w:sdt>
              <w:sdtPr>
                <w:tag w:val="goog_rdk_16"/>
                <w:id w:val="-208497172"/>
              </w:sdtPr>
              <w:sdtEndPr/>
              <w:sdtContent>
                <w:r w:rsidR="007C1907">
                  <w:rPr>
                    <w:sz w:val="20"/>
                    <w:szCs w:val="20"/>
                  </w:rPr>
                  <w:t>Is there any reason why you will not seek testing or treatment for COVID-19?</w:t>
                </w:r>
              </w:sdtContent>
            </w:sdt>
            <w:sdt>
              <w:sdtPr>
                <w:tag w:val="goog_rdk_17"/>
                <w:id w:val="-655603008"/>
                <w:showingPlcHdr/>
              </w:sdtPr>
              <w:sdtEndPr/>
              <w:sdtContent>
                <w:r w:rsidR="00DB3103">
                  <w:t xml:space="preserve">     </w:t>
                </w:r>
              </w:sdtContent>
            </w:sdt>
          </w:p>
          <w:p w14:paraId="00000083" w14:textId="77777777" w:rsidR="00CD52EF" w:rsidRDefault="007C1907">
            <w:pPr>
              <w:pBdr>
                <w:top w:val="nil"/>
                <w:left w:val="nil"/>
                <w:bottom w:val="nil"/>
                <w:right w:val="nil"/>
                <w:between w:val="nil"/>
              </w:pBdr>
              <w:rPr>
                <w:color w:val="000000"/>
                <w:sz w:val="20"/>
                <w:szCs w:val="20"/>
              </w:rPr>
            </w:pPr>
            <w:r>
              <w:rPr>
                <w:sz w:val="20"/>
                <w:szCs w:val="20"/>
              </w:rPr>
              <w:t xml:space="preserve">If you </w:t>
            </w:r>
            <w:r>
              <w:rPr>
                <w:color w:val="000000"/>
                <w:sz w:val="20"/>
                <w:szCs w:val="20"/>
              </w:rPr>
              <w:t>do not have resources to seek testing or treatment, press 1</w:t>
            </w:r>
          </w:p>
          <w:p w14:paraId="00000084" w14:textId="42835F09" w:rsidR="00CD52EF" w:rsidRDefault="007C1907">
            <w:pPr>
              <w:pBdr>
                <w:top w:val="nil"/>
                <w:left w:val="nil"/>
                <w:bottom w:val="nil"/>
                <w:right w:val="nil"/>
                <w:between w:val="nil"/>
              </w:pBdr>
              <w:rPr>
                <w:color w:val="000000"/>
                <w:sz w:val="20"/>
                <w:szCs w:val="20"/>
              </w:rPr>
            </w:pPr>
            <w:r>
              <w:rPr>
                <w:sz w:val="20"/>
                <w:szCs w:val="20"/>
              </w:rPr>
              <w:t xml:space="preserve">If you </w:t>
            </w:r>
            <w:r>
              <w:rPr>
                <w:color w:val="000000"/>
                <w:sz w:val="20"/>
                <w:szCs w:val="20"/>
              </w:rPr>
              <w:t>do</w:t>
            </w:r>
            <w:r>
              <w:rPr>
                <w:sz w:val="20"/>
                <w:szCs w:val="20"/>
              </w:rPr>
              <w:t xml:space="preserve"> </w:t>
            </w:r>
            <w:r w:rsidR="00BA12CA">
              <w:rPr>
                <w:sz w:val="20"/>
                <w:szCs w:val="20"/>
              </w:rPr>
              <w:t xml:space="preserve">not </w:t>
            </w:r>
            <w:r w:rsidR="00BA12CA">
              <w:rPr>
                <w:color w:val="000000"/>
                <w:sz w:val="20"/>
                <w:szCs w:val="20"/>
              </w:rPr>
              <w:t>trust</w:t>
            </w:r>
            <w:r>
              <w:rPr>
                <w:color w:val="000000"/>
                <w:sz w:val="20"/>
                <w:szCs w:val="20"/>
              </w:rPr>
              <w:t xml:space="preserve"> </w:t>
            </w:r>
            <w:r>
              <w:rPr>
                <w:sz w:val="20"/>
                <w:szCs w:val="20"/>
              </w:rPr>
              <w:t xml:space="preserve">your </w:t>
            </w:r>
            <w:r>
              <w:rPr>
                <w:color w:val="000000"/>
                <w:sz w:val="20"/>
                <w:szCs w:val="20"/>
              </w:rPr>
              <w:t>local health care providers, press 2</w:t>
            </w:r>
          </w:p>
          <w:p w14:paraId="00000085" w14:textId="77777777" w:rsidR="00CD52EF" w:rsidRDefault="007C1907">
            <w:pPr>
              <w:pBdr>
                <w:top w:val="nil"/>
                <w:left w:val="nil"/>
                <w:bottom w:val="nil"/>
                <w:right w:val="nil"/>
                <w:between w:val="nil"/>
              </w:pBdr>
              <w:rPr>
                <w:color w:val="000000"/>
                <w:sz w:val="20"/>
                <w:szCs w:val="20"/>
              </w:rPr>
            </w:pPr>
            <w:r>
              <w:rPr>
                <w:sz w:val="20"/>
                <w:szCs w:val="20"/>
              </w:rPr>
              <w:t>If you do not b</w:t>
            </w:r>
            <w:r>
              <w:rPr>
                <w:color w:val="000000"/>
                <w:sz w:val="20"/>
                <w:szCs w:val="20"/>
              </w:rPr>
              <w:t>elieve that COVID-19 can affect me, press 3</w:t>
            </w:r>
          </w:p>
          <w:p w14:paraId="00000086" w14:textId="77777777" w:rsidR="00CD52EF" w:rsidRDefault="007C1907">
            <w:pPr>
              <w:pBdr>
                <w:top w:val="nil"/>
                <w:left w:val="nil"/>
                <w:bottom w:val="nil"/>
                <w:right w:val="nil"/>
                <w:between w:val="nil"/>
              </w:pBdr>
              <w:rPr>
                <w:color w:val="000000"/>
                <w:sz w:val="20"/>
                <w:szCs w:val="20"/>
              </w:rPr>
            </w:pPr>
            <w:r>
              <w:rPr>
                <w:sz w:val="20"/>
                <w:szCs w:val="20"/>
              </w:rPr>
              <w:t xml:space="preserve">If you think </w:t>
            </w:r>
            <w:r>
              <w:rPr>
                <w:color w:val="000000"/>
                <w:sz w:val="20"/>
                <w:szCs w:val="20"/>
              </w:rPr>
              <w:t xml:space="preserve">religious leaders or traditional healers can cure the disease, press </w:t>
            </w:r>
            <w:r>
              <w:rPr>
                <w:sz w:val="20"/>
                <w:szCs w:val="20"/>
              </w:rPr>
              <w:t>4</w:t>
            </w:r>
          </w:p>
          <w:p w14:paraId="00000087" w14:textId="01743075" w:rsidR="00CD52EF" w:rsidRDefault="007C1907">
            <w:pPr>
              <w:pBdr>
                <w:top w:val="nil"/>
                <w:left w:val="nil"/>
                <w:bottom w:val="nil"/>
                <w:right w:val="nil"/>
                <w:between w:val="nil"/>
              </w:pBdr>
              <w:rPr>
                <w:color w:val="000000"/>
                <w:sz w:val="20"/>
                <w:szCs w:val="20"/>
              </w:rPr>
            </w:pPr>
            <w:r>
              <w:rPr>
                <w:sz w:val="20"/>
                <w:szCs w:val="20"/>
              </w:rPr>
              <w:t xml:space="preserve">If you </w:t>
            </w:r>
            <w:r>
              <w:rPr>
                <w:color w:val="000000"/>
                <w:sz w:val="20"/>
                <w:szCs w:val="20"/>
              </w:rPr>
              <w:t xml:space="preserve">already have medications or home remedies, press </w:t>
            </w:r>
            <w:r w:rsidR="005372C9">
              <w:rPr>
                <w:sz w:val="20"/>
                <w:szCs w:val="20"/>
              </w:rPr>
              <w:t>5</w:t>
            </w:r>
          </w:p>
          <w:p w14:paraId="00000088" w14:textId="2CA818B9" w:rsidR="00CD52EF" w:rsidRDefault="007C1907">
            <w:pPr>
              <w:pBdr>
                <w:top w:val="nil"/>
                <w:left w:val="nil"/>
                <w:bottom w:val="nil"/>
                <w:right w:val="nil"/>
                <w:between w:val="nil"/>
              </w:pBdr>
              <w:rPr>
                <w:color w:val="000000"/>
                <w:sz w:val="20"/>
                <w:szCs w:val="20"/>
              </w:rPr>
            </w:pPr>
            <w:r>
              <w:rPr>
                <w:sz w:val="20"/>
                <w:szCs w:val="20"/>
              </w:rPr>
              <w:t>If you are afra</w:t>
            </w:r>
            <w:r>
              <w:rPr>
                <w:color w:val="000000"/>
                <w:sz w:val="20"/>
                <w:szCs w:val="20"/>
              </w:rPr>
              <w:t xml:space="preserve">id of being quarantined or infected, press </w:t>
            </w:r>
            <w:r w:rsidR="005372C9">
              <w:rPr>
                <w:color w:val="000000"/>
                <w:sz w:val="20"/>
                <w:szCs w:val="20"/>
              </w:rPr>
              <w:t>6</w:t>
            </w:r>
          </w:p>
          <w:p w14:paraId="236472B7" w14:textId="77777777" w:rsidR="00CD52EF" w:rsidRDefault="007C1907">
            <w:pPr>
              <w:pBdr>
                <w:top w:val="nil"/>
                <w:left w:val="nil"/>
                <w:bottom w:val="nil"/>
                <w:right w:val="nil"/>
                <w:between w:val="nil"/>
              </w:pBdr>
              <w:rPr>
                <w:color w:val="000000"/>
                <w:sz w:val="20"/>
                <w:szCs w:val="20"/>
              </w:rPr>
            </w:pPr>
            <w:r>
              <w:rPr>
                <w:sz w:val="20"/>
                <w:szCs w:val="20"/>
              </w:rPr>
              <w:lastRenderedPageBreak/>
              <w:t>If</w:t>
            </w:r>
            <w:r>
              <w:rPr>
                <w:color w:val="000000"/>
                <w:sz w:val="20"/>
                <w:szCs w:val="20"/>
              </w:rPr>
              <w:t xml:space="preserve"> other reasons</w:t>
            </w:r>
            <w:r>
              <w:rPr>
                <w:sz w:val="20"/>
                <w:szCs w:val="20"/>
              </w:rPr>
              <w:t>, press 0</w:t>
            </w:r>
          </w:p>
          <w:p w14:paraId="00000089" w14:textId="5A7487CD" w:rsidR="00BA12CA" w:rsidRPr="00BA12CA" w:rsidRDefault="00BA12CA" w:rsidP="00BA12CA">
            <w:pPr>
              <w:rPr>
                <w:sz w:val="20"/>
                <w:szCs w:val="20"/>
              </w:rPr>
            </w:pP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8A" w14:textId="77777777" w:rsidR="00CD52EF" w:rsidRDefault="007C1907">
            <w:pPr>
              <w:rPr>
                <w:sz w:val="20"/>
                <w:szCs w:val="20"/>
              </w:rPr>
            </w:pPr>
            <w:r>
              <w:rPr>
                <w:sz w:val="20"/>
                <w:szCs w:val="20"/>
              </w:rPr>
              <w:lastRenderedPageBreak/>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8B" w14:textId="77777777" w:rsidR="00CD52EF" w:rsidRDefault="00010971">
            <w:pPr>
              <w:rPr>
                <w:sz w:val="20"/>
                <w:szCs w:val="20"/>
              </w:rPr>
            </w:pPr>
            <w:sdt>
              <w:sdtPr>
                <w:tag w:val="goog_rdk_18"/>
                <w:id w:val="-154378560"/>
              </w:sdtPr>
              <w:sdtEndPr/>
              <w:sdtContent/>
            </w:sdt>
            <w:r w:rsidR="007C1907">
              <w:rPr>
                <w:sz w:val="20"/>
                <w:szCs w:val="20"/>
              </w:rPr>
              <w:t>All--&gt; Q13</w:t>
            </w:r>
          </w:p>
        </w:tc>
      </w:tr>
      <w:tr w:rsidR="00CD52EF" w14:paraId="6158DE92" w14:textId="77777777">
        <w:trPr>
          <w:trHeight w:val="1731"/>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95" w14:textId="7A4BCBD0" w:rsidR="00CD52EF" w:rsidRDefault="007C1907">
            <w:pPr>
              <w:rPr>
                <w:sz w:val="20"/>
                <w:szCs w:val="20"/>
              </w:rPr>
            </w:pPr>
            <w:r>
              <w:rPr>
                <w:sz w:val="20"/>
                <w:szCs w:val="20"/>
              </w:rPr>
              <w:t>Q1</w:t>
            </w:r>
            <w:r w:rsidR="00010971">
              <w:rPr>
                <w:sz w:val="20"/>
                <w:szCs w:val="20"/>
              </w:rPr>
              <w:t>3</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96" w14:textId="64881651" w:rsidR="00CD52EF" w:rsidRDefault="00010971">
            <w:pPr>
              <w:rPr>
                <w:sz w:val="20"/>
                <w:szCs w:val="20"/>
              </w:rPr>
            </w:pPr>
            <w:sdt>
              <w:sdtPr>
                <w:tag w:val="goog_rdk_23"/>
                <w:id w:val="129764017"/>
              </w:sdtPr>
              <w:sdtEndPr/>
              <w:sdtContent>
                <w:r w:rsidR="007C1907">
                  <w:rPr>
                    <w:sz w:val="20"/>
                    <w:szCs w:val="20"/>
                  </w:rPr>
                  <w:t>Will you</w:t>
                </w:r>
              </w:sdtContent>
            </w:sdt>
            <w:sdt>
              <w:sdtPr>
                <w:tag w:val="goog_rdk_24"/>
                <w:id w:val="-2108494216"/>
              </w:sdtPr>
              <w:sdtEndPr/>
              <w:sdtContent>
                <w:r w:rsidR="007C1907">
                  <w:t xml:space="preserve"> </w:t>
                </w:r>
              </w:sdtContent>
            </w:sdt>
            <w:r w:rsidR="007C1907">
              <w:rPr>
                <w:sz w:val="20"/>
                <w:szCs w:val="20"/>
              </w:rPr>
              <w:t xml:space="preserve">seek essential health care services </w:t>
            </w:r>
            <w:sdt>
              <w:sdtPr>
                <w:tag w:val="goog_rdk_25"/>
                <w:id w:val="-462658714"/>
              </w:sdtPr>
              <w:sdtEndPr/>
              <w:sdtContent>
                <w:r w:rsidR="007C1907">
                  <w:rPr>
                    <w:sz w:val="20"/>
                    <w:szCs w:val="20"/>
                  </w:rPr>
                  <w:t xml:space="preserve">such as </w:t>
                </w:r>
              </w:sdtContent>
            </w:sdt>
            <w:sdt>
              <w:sdtPr>
                <w:tag w:val="goog_rdk_26"/>
                <w:id w:val="-1823495836"/>
                <w:showingPlcHdr/>
              </w:sdtPr>
              <w:sdtEndPr/>
              <w:sdtContent>
                <w:r>
                  <w:t xml:space="preserve">     </w:t>
                </w:r>
              </w:sdtContent>
            </w:sdt>
            <w:r w:rsidR="007C1907">
              <w:rPr>
                <w:sz w:val="20"/>
                <w:szCs w:val="20"/>
              </w:rPr>
              <w:t>antenatal care, immunizations, HIV</w:t>
            </w:r>
            <w:sdt>
              <w:sdtPr>
                <w:tag w:val="goog_rdk_27"/>
                <w:id w:val="-1296446499"/>
              </w:sdtPr>
              <w:sdtEndPr/>
              <w:sdtContent>
                <w:r w:rsidR="007C1907">
                  <w:rPr>
                    <w:sz w:val="20"/>
                    <w:szCs w:val="20"/>
                  </w:rPr>
                  <w:t xml:space="preserve"> testing or general medical checkup</w:t>
                </w:r>
              </w:sdtContent>
            </w:sdt>
            <w:r w:rsidR="007C1907">
              <w:rPr>
                <w:sz w:val="20"/>
                <w:szCs w:val="20"/>
              </w:rPr>
              <w:t xml:space="preserve">) as advised by </w:t>
            </w:r>
            <w:sdt>
              <w:sdtPr>
                <w:tag w:val="goog_rdk_28"/>
                <w:id w:val="918597395"/>
              </w:sdtPr>
              <w:sdtEndPr/>
              <w:sdtContent>
                <w:r w:rsidR="007C1907">
                  <w:rPr>
                    <w:sz w:val="20"/>
                    <w:szCs w:val="20"/>
                  </w:rPr>
                  <w:t>your</w:t>
                </w:r>
              </w:sdtContent>
            </w:sdt>
            <w:sdt>
              <w:sdtPr>
                <w:tag w:val="goog_rdk_29"/>
                <w:id w:val="-1039503101"/>
                <w:showingPlcHdr/>
              </w:sdtPr>
              <w:sdtEndPr/>
              <w:sdtContent>
                <w:r w:rsidR="00DB3103">
                  <w:t xml:space="preserve">     </w:t>
                </w:r>
              </w:sdtContent>
            </w:sdt>
            <w:r w:rsidR="007C1907">
              <w:rPr>
                <w:sz w:val="20"/>
                <w:szCs w:val="20"/>
              </w:rPr>
              <w:t xml:space="preserve"> healthcare provider during COVID-19?</w:t>
            </w:r>
          </w:p>
          <w:p w14:paraId="00000097" w14:textId="77777777" w:rsidR="00CD52EF" w:rsidRDefault="007C1907">
            <w:pPr>
              <w:rPr>
                <w:sz w:val="20"/>
                <w:szCs w:val="20"/>
              </w:rPr>
            </w:pPr>
            <w:r>
              <w:rPr>
                <w:sz w:val="20"/>
                <w:szCs w:val="20"/>
              </w:rPr>
              <w:t>If yes, press 1</w:t>
            </w:r>
          </w:p>
          <w:p w14:paraId="00000098" w14:textId="77777777" w:rsidR="00CD52EF" w:rsidRDefault="007C1907">
            <w:pPr>
              <w:rPr>
                <w:sz w:val="20"/>
                <w:szCs w:val="20"/>
              </w:rPr>
            </w:pPr>
            <w:r>
              <w:rPr>
                <w:sz w:val="20"/>
                <w:szCs w:val="20"/>
              </w:rPr>
              <w:t>If no, press 2</w:t>
            </w:r>
          </w:p>
          <w:p w14:paraId="00000099" w14:textId="77777777" w:rsidR="00CD52EF" w:rsidRDefault="007C1907">
            <w:pPr>
              <w:rPr>
                <w:sz w:val="20"/>
                <w:szCs w:val="20"/>
              </w:rPr>
            </w:pPr>
            <w:r>
              <w:rPr>
                <w:sz w:val="20"/>
                <w:szCs w:val="20"/>
              </w:rPr>
              <w:t>If you are not sure, press 3</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9A"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sdt>
            <w:sdtPr>
              <w:tag w:val="goog_rdk_32"/>
              <w:id w:val="151032233"/>
            </w:sdtPr>
            <w:sdtEndPr>
              <w:rPr>
                <w:color w:val="FFC000"/>
              </w:rPr>
            </w:sdtEndPr>
            <w:sdtContent>
              <w:p w14:paraId="0000009B" w14:textId="0B49FA15" w:rsidR="00CD52EF" w:rsidRPr="00010971" w:rsidRDefault="00010971">
                <w:pPr>
                  <w:rPr>
                    <w:ins w:id="3" w:author="Priscilla Obeng" w:date="2020-08-21T14:40:00Z"/>
                    <w:color w:val="FFC000"/>
                    <w:sz w:val="20"/>
                    <w:szCs w:val="20"/>
                  </w:rPr>
                </w:pPr>
                <w:sdt>
                  <w:sdtPr>
                    <w:rPr>
                      <w:color w:val="FFC000"/>
                    </w:rPr>
                    <w:tag w:val="goog_rdk_31"/>
                    <w:id w:val="-658312466"/>
                  </w:sdtPr>
                  <w:sdtEndPr/>
                  <w:sdtContent>
                    <w:r w:rsidR="007C1907" w:rsidRPr="00010971">
                      <w:rPr>
                        <w:color w:val="FFC000"/>
                        <w:sz w:val="20"/>
                        <w:szCs w:val="20"/>
                      </w:rPr>
                      <w:t>1-&gt; Q</w:t>
                    </w:r>
                    <w:r w:rsidRPr="00010971">
                      <w:rPr>
                        <w:color w:val="FFC000"/>
                        <w:sz w:val="20"/>
                        <w:szCs w:val="20"/>
                      </w:rPr>
                      <w:t>15</w:t>
                    </w:r>
                  </w:sdtContent>
                </w:sdt>
              </w:p>
            </w:sdtContent>
          </w:sdt>
          <w:p w14:paraId="0000009C" w14:textId="4DD4D845" w:rsidR="00CD52EF" w:rsidRDefault="00010971">
            <w:pPr>
              <w:rPr>
                <w:sz w:val="20"/>
                <w:szCs w:val="20"/>
              </w:rPr>
            </w:pPr>
            <w:sdt>
              <w:sdtPr>
                <w:rPr>
                  <w:color w:val="FFC000"/>
                </w:rPr>
                <w:tag w:val="goog_rdk_33"/>
                <w:id w:val="1494915241"/>
              </w:sdtPr>
              <w:sdtEndPr/>
              <w:sdtContent>
                <w:r w:rsidR="007C1907" w:rsidRPr="00010971">
                  <w:rPr>
                    <w:color w:val="FFC000"/>
                    <w:sz w:val="20"/>
                    <w:szCs w:val="20"/>
                  </w:rPr>
                  <w:t>2-3 -&gt; Q1</w:t>
                </w:r>
                <w:r w:rsidRPr="00010971">
                  <w:rPr>
                    <w:color w:val="FFC000"/>
                    <w:sz w:val="20"/>
                    <w:szCs w:val="20"/>
                  </w:rPr>
                  <w:t>4</w:t>
                </w:r>
              </w:sdtContent>
            </w:sdt>
            <w:sdt>
              <w:sdtPr>
                <w:tag w:val="goog_rdk_34"/>
                <w:id w:val="-354652642"/>
                <w:showingPlcHdr/>
              </w:sdtPr>
              <w:sdtEndPr/>
              <w:sdtContent>
                <w:r w:rsidR="007C1907">
                  <w:t xml:space="preserve">     </w:t>
                </w:r>
              </w:sdtContent>
            </w:sdt>
          </w:p>
        </w:tc>
      </w:tr>
      <w:tr w:rsidR="00CD52EF" w14:paraId="2657B976" w14:textId="77777777">
        <w:trPr>
          <w:trHeight w:val="1731"/>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9D" w14:textId="3095498E" w:rsidR="00CD52EF" w:rsidRDefault="007C1907">
            <w:pPr>
              <w:rPr>
                <w:sz w:val="20"/>
                <w:szCs w:val="20"/>
              </w:rPr>
            </w:pPr>
            <w:r>
              <w:rPr>
                <w:sz w:val="20"/>
                <w:szCs w:val="20"/>
              </w:rPr>
              <w:t>Q1</w:t>
            </w:r>
            <w:r w:rsidR="00010971">
              <w:rPr>
                <w:sz w:val="20"/>
                <w:szCs w:val="20"/>
              </w:rPr>
              <w:t>4</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9E" w14:textId="1B1D8C53" w:rsidR="00CD52EF" w:rsidRDefault="00010971">
            <w:pPr>
              <w:rPr>
                <w:sz w:val="20"/>
                <w:szCs w:val="20"/>
              </w:rPr>
            </w:pPr>
            <w:sdt>
              <w:sdtPr>
                <w:tag w:val="goog_rdk_36"/>
                <w:id w:val="1388222308"/>
              </w:sdtPr>
              <w:sdtEndPr/>
              <w:sdtContent>
                <w:r w:rsidR="007C1907">
                  <w:rPr>
                    <w:sz w:val="20"/>
                    <w:szCs w:val="20"/>
                  </w:rPr>
                  <w:t>What is the main barrier for you for not seeing a healthcare provider for other non-covid19 related medical services during this period?</w:t>
                </w:r>
              </w:sdtContent>
            </w:sdt>
            <w:sdt>
              <w:sdtPr>
                <w:tag w:val="goog_rdk_37"/>
                <w:id w:val="880445219"/>
                <w:showingPlcHdr/>
              </w:sdtPr>
              <w:sdtEndPr/>
              <w:sdtContent>
                <w:r w:rsidR="007C1907">
                  <w:t xml:space="preserve">     </w:t>
                </w:r>
              </w:sdtContent>
            </w:sdt>
          </w:p>
          <w:p w14:paraId="0000009F" w14:textId="77777777" w:rsidR="00CD52EF" w:rsidRDefault="007C1907">
            <w:pPr>
              <w:pBdr>
                <w:top w:val="nil"/>
                <w:left w:val="nil"/>
                <w:bottom w:val="nil"/>
                <w:right w:val="nil"/>
                <w:between w:val="nil"/>
              </w:pBdr>
              <w:rPr>
                <w:color w:val="000000"/>
                <w:sz w:val="20"/>
                <w:szCs w:val="20"/>
              </w:rPr>
            </w:pPr>
            <w:r>
              <w:rPr>
                <w:sz w:val="20"/>
                <w:szCs w:val="20"/>
              </w:rPr>
              <w:t>If it</w:t>
            </w:r>
            <w:r>
              <w:rPr>
                <w:color w:val="000000"/>
                <w:sz w:val="20"/>
                <w:szCs w:val="20"/>
              </w:rPr>
              <w:t xml:space="preserve"> is because it</w:t>
            </w:r>
            <w:r>
              <w:rPr>
                <w:sz w:val="20"/>
                <w:szCs w:val="20"/>
              </w:rPr>
              <w:t xml:space="preserve">’s </w:t>
            </w:r>
            <w:r>
              <w:rPr>
                <w:color w:val="000000"/>
                <w:sz w:val="20"/>
                <w:szCs w:val="20"/>
              </w:rPr>
              <w:t>too expensive, press</w:t>
            </w:r>
            <w:r>
              <w:rPr>
                <w:sz w:val="20"/>
                <w:szCs w:val="20"/>
              </w:rPr>
              <w:t xml:space="preserve"> 1</w:t>
            </w:r>
          </w:p>
          <w:p w14:paraId="000000A0"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too far for</w:t>
            </w:r>
            <w:r>
              <w:rPr>
                <w:sz w:val="20"/>
                <w:szCs w:val="20"/>
              </w:rPr>
              <w:t xml:space="preserve"> you</w:t>
            </w:r>
            <w:r>
              <w:rPr>
                <w:color w:val="000000"/>
                <w:sz w:val="20"/>
                <w:szCs w:val="20"/>
              </w:rPr>
              <w:t xml:space="preserve"> to travel</w:t>
            </w:r>
            <w:r>
              <w:rPr>
                <w:sz w:val="20"/>
                <w:szCs w:val="20"/>
              </w:rPr>
              <w:t>, press 2</w:t>
            </w:r>
          </w:p>
          <w:p w14:paraId="000000A1" w14:textId="77777777" w:rsidR="00CD52EF" w:rsidRDefault="007C1907">
            <w:pPr>
              <w:pBdr>
                <w:top w:val="nil"/>
                <w:left w:val="nil"/>
                <w:bottom w:val="nil"/>
                <w:right w:val="nil"/>
                <w:between w:val="nil"/>
              </w:pBdr>
              <w:rPr>
                <w:color w:val="000000"/>
                <w:sz w:val="20"/>
                <w:szCs w:val="20"/>
              </w:rPr>
            </w:pPr>
            <w:r>
              <w:rPr>
                <w:sz w:val="20"/>
                <w:szCs w:val="20"/>
              </w:rPr>
              <w:t xml:space="preserve">If </w:t>
            </w:r>
            <w:r>
              <w:rPr>
                <w:color w:val="000000"/>
                <w:sz w:val="20"/>
                <w:szCs w:val="20"/>
              </w:rPr>
              <w:t>you are not satisfied with the quality of the health care service</w:t>
            </w:r>
            <w:r>
              <w:rPr>
                <w:sz w:val="20"/>
                <w:szCs w:val="20"/>
              </w:rPr>
              <w:t>, press 3</w:t>
            </w:r>
          </w:p>
          <w:p w14:paraId="000000A2" w14:textId="4337DC07" w:rsidR="00CD52EF" w:rsidRDefault="007C1907">
            <w:pPr>
              <w:pBdr>
                <w:top w:val="nil"/>
                <w:left w:val="nil"/>
                <w:bottom w:val="nil"/>
                <w:right w:val="nil"/>
                <w:between w:val="nil"/>
              </w:pBdr>
              <w:rPr>
                <w:color w:val="000000"/>
                <w:sz w:val="20"/>
                <w:szCs w:val="20"/>
              </w:rPr>
            </w:pPr>
            <w:r>
              <w:rPr>
                <w:sz w:val="20"/>
                <w:szCs w:val="20"/>
              </w:rPr>
              <w:t>If yo</w:t>
            </w:r>
            <w:r>
              <w:rPr>
                <w:color w:val="000000"/>
                <w:sz w:val="20"/>
                <w:szCs w:val="20"/>
              </w:rPr>
              <w:t xml:space="preserve">u </w:t>
            </w:r>
            <w:sdt>
              <w:sdtPr>
                <w:tag w:val="goog_rdk_38"/>
                <w:id w:val="-1905750260"/>
              </w:sdtPr>
              <w:sdtEndPr/>
              <w:sdtContent>
                <w:r>
                  <w:rPr>
                    <w:color w:val="000000"/>
                    <w:sz w:val="20"/>
                    <w:szCs w:val="20"/>
                  </w:rPr>
                  <w:t>think you may contract COVID-</w:t>
                </w:r>
                <w:r w:rsidRPr="00BA12CA">
                  <w:rPr>
                    <w:color w:val="000000"/>
                    <w:sz w:val="20"/>
                    <w:szCs w:val="20"/>
                  </w:rPr>
                  <w:t>19</w:t>
                </w:r>
                <w:sdt>
                  <w:sdtPr>
                    <w:rPr>
                      <w:sz w:val="20"/>
                      <w:szCs w:val="20"/>
                    </w:rPr>
                    <w:tag w:val="goog_rdk_39"/>
                    <w:id w:val="-1330283672"/>
                  </w:sdtPr>
                  <w:sdtEndPr>
                    <w:rPr>
                      <w:sz w:val="24"/>
                      <w:szCs w:val="24"/>
                    </w:rPr>
                  </w:sdtEndPr>
                  <w:sdtContent>
                    <w:r w:rsidR="005372C9" w:rsidRPr="00BA12CA">
                      <w:rPr>
                        <w:sz w:val="20"/>
                        <w:szCs w:val="20"/>
                      </w:rPr>
                      <w:t xml:space="preserve"> from a health care facility</w:t>
                    </w:r>
                  </w:sdtContent>
                </w:sdt>
              </w:sdtContent>
            </w:sdt>
            <w:r>
              <w:rPr>
                <w:sz w:val="20"/>
                <w:szCs w:val="20"/>
              </w:rPr>
              <w:t>, press 4</w:t>
            </w:r>
          </w:p>
          <w:p w14:paraId="000000A3" w14:textId="77777777" w:rsidR="00CD52EF" w:rsidRDefault="007C1907">
            <w:pPr>
              <w:pBdr>
                <w:top w:val="nil"/>
                <w:left w:val="nil"/>
                <w:bottom w:val="nil"/>
                <w:right w:val="nil"/>
                <w:between w:val="nil"/>
              </w:pBdr>
              <w:rPr>
                <w:color w:val="000000"/>
                <w:sz w:val="20"/>
                <w:szCs w:val="20"/>
              </w:rPr>
            </w:pPr>
            <w:r>
              <w:rPr>
                <w:sz w:val="20"/>
                <w:szCs w:val="20"/>
              </w:rPr>
              <w:t xml:space="preserve">If </w:t>
            </w:r>
            <w:r>
              <w:rPr>
                <w:color w:val="000000"/>
                <w:sz w:val="20"/>
                <w:szCs w:val="20"/>
              </w:rPr>
              <w:t xml:space="preserve">you do not know when and where to access the service, press </w:t>
            </w:r>
            <w:r>
              <w:rPr>
                <w:sz w:val="20"/>
                <w:szCs w:val="20"/>
              </w:rPr>
              <w:t>5</w:t>
            </w:r>
          </w:p>
          <w:p w14:paraId="000000A4" w14:textId="77777777" w:rsidR="00CD52EF" w:rsidRDefault="007C1907">
            <w:pPr>
              <w:pBdr>
                <w:top w:val="nil"/>
                <w:left w:val="nil"/>
                <w:bottom w:val="nil"/>
                <w:right w:val="nil"/>
                <w:between w:val="nil"/>
              </w:pBdr>
              <w:rPr>
                <w:color w:val="000000"/>
                <w:sz w:val="20"/>
                <w:szCs w:val="20"/>
              </w:rPr>
            </w:pPr>
            <w:r>
              <w:rPr>
                <w:sz w:val="20"/>
                <w:szCs w:val="20"/>
              </w:rPr>
              <w:t>If other r</w:t>
            </w:r>
            <w:r>
              <w:rPr>
                <w:color w:val="000000"/>
                <w:sz w:val="20"/>
                <w:szCs w:val="20"/>
              </w:rPr>
              <w:t>eason</w:t>
            </w:r>
            <w:r>
              <w:rPr>
                <w:sz w:val="20"/>
                <w:szCs w:val="20"/>
              </w:rPr>
              <w:t>, press 6</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A5"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A6" w14:textId="57347B6B" w:rsidR="00CD52EF" w:rsidRDefault="007C1907">
            <w:pPr>
              <w:rPr>
                <w:sz w:val="20"/>
                <w:szCs w:val="20"/>
              </w:rPr>
            </w:pPr>
            <w:r>
              <w:rPr>
                <w:sz w:val="20"/>
                <w:szCs w:val="20"/>
              </w:rPr>
              <w:t>All—1</w:t>
            </w:r>
            <w:r w:rsidR="00010971">
              <w:rPr>
                <w:sz w:val="20"/>
                <w:szCs w:val="20"/>
              </w:rPr>
              <w:t>5</w:t>
            </w:r>
          </w:p>
        </w:tc>
      </w:tr>
      <w:tr w:rsidR="00CD52EF" w14:paraId="21933135"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tcPr>
          <w:p w14:paraId="000000A7" w14:textId="3E1B37EA" w:rsidR="00CD52EF" w:rsidRDefault="007C1907">
            <w:pPr>
              <w:rPr>
                <w:sz w:val="20"/>
                <w:szCs w:val="20"/>
              </w:rPr>
            </w:pPr>
            <w:r>
              <w:rPr>
                <w:sz w:val="20"/>
                <w:szCs w:val="20"/>
              </w:rPr>
              <w:t>Q1</w:t>
            </w:r>
            <w:r w:rsidR="00010971">
              <w:rPr>
                <w:sz w:val="20"/>
                <w:szCs w:val="20"/>
              </w:rPr>
              <w:t>5</w:t>
            </w:r>
          </w:p>
        </w:tc>
        <w:tc>
          <w:tcPr>
            <w:tcW w:w="694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A8" w14:textId="77777777" w:rsidR="00CD52EF" w:rsidRDefault="007C1907">
            <w:pPr>
              <w:rPr>
                <w:sz w:val="20"/>
                <w:szCs w:val="20"/>
              </w:rPr>
            </w:pPr>
            <w:r>
              <w:rPr>
                <w:color w:val="000000"/>
                <w:sz w:val="20"/>
                <w:szCs w:val="20"/>
              </w:rPr>
              <w:t>Do you have children who are of school-going age? </w:t>
            </w:r>
            <w:r>
              <w:rPr>
                <w:color w:val="000000"/>
                <w:sz w:val="20"/>
                <w:szCs w:val="20"/>
              </w:rPr>
              <w:br/>
            </w:r>
            <w:r>
              <w:rPr>
                <w:sz w:val="20"/>
                <w:szCs w:val="20"/>
              </w:rPr>
              <w:t>If yes, press 1</w:t>
            </w:r>
          </w:p>
          <w:p w14:paraId="000000A9" w14:textId="77777777" w:rsidR="00CD52EF" w:rsidRDefault="007C1907">
            <w:pPr>
              <w:rPr>
                <w:sz w:val="20"/>
                <w:szCs w:val="20"/>
              </w:rPr>
            </w:pPr>
            <w:r>
              <w:rPr>
                <w:sz w:val="20"/>
                <w:szCs w:val="20"/>
              </w:rPr>
              <w:t>If no, press 2</w:t>
            </w:r>
          </w:p>
        </w:tc>
        <w:tc>
          <w:tcPr>
            <w:tcW w:w="127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AA"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AB" w14:textId="2CF8332F" w:rsidR="00CD52EF" w:rsidRDefault="007C1907">
            <w:pPr>
              <w:rPr>
                <w:sz w:val="20"/>
                <w:szCs w:val="20"/>
              </w:rPr>
            </w:pPr>
            <w:r>
              <w:rPr>
                <w:sz w:val="20"/>
                <w:szCs w:val="20"/>
              </w:rPr>
              <w:t>1--&gt; Q1</w:t>
            </w:r>
            <w:r w:rsidR="00010971">
              <w:rPr>
                <w:sz w:val="20"/>
                <w:szCs w:val="20"/>
              </w:rPr>
              <w:t>6</w:t>
            </w:r>
            <w:r>
              <w:rPr>
                <w:sz w:val="20"/>
                <w:szCs w:val="20"/>
              </w:rPr>
              <w:br/>
              <w:t xml:space="preserve">2--&gt; </w:t>
            </w:r>
            <w:sdt>
              <w:sdtPr>
                <w:tag w:val="goog_rdk_41"/>
                <w:id w:val="484819320"/>
              </w:sdtPr>
              <w:sdtEndPr/>
              <w:sdtContent/>
            </w:sdt>
            <w:r>
              <w:rPr>
                <w:sz w:val="20"/>
                <w:szCs w:val="20"/>
              </w:rPr>
              <w:t>Q1</w:t>
            </w:r>
            <w:r w:rsidR="00010971">
              <w:rPr>
                <w:sz w:val="20"/>
                <w:szCs w:val="20"/>
              </w:rPr>
              <w:t>8</w:t>
            </w:r>
          </w:p>
        </w:tc>
      </w:tr>
      <w:tr w:rsidR="00CD52EF" w14:paraId="4AA38144"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tcPr>
          <w:p w14:paraId="000000AC" w14:textId="7F090AB8" w:rsidR="00CD52EF" w:rsidRDefault="007C1907">
            <w:pPr>
              <w:rPr>
                <w:sz w:val="20"/>
                <w:szCs w:val="20"/>
              </w:rPr>
            </w:pPr>
            <w:r>
              <w:rPr>
                <w:sz w:val="20"/>
                <w:szCs w:val="20"/>
              </w:rPr>
              <w:t>Q1</w:t>
            </w:r>
            <w:r w:rsidR="00010971">
              <w:rPr>
                <w:sz w:val="20"/>
                <w:szCs w:val="20"/>
              </w:rPr>
              <w:t>6</w:t>
            </w:r>
          </w:p>
        </w:tc>
        <w:tc>
          <w:tcPr>
            <w:tcW w:w="694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AD" w14:textId="77777777" w:rsidR="00CD52EF" w:rsidRDefault="007C1907">
            <w:pPr>
              <w:rPr>
                <w:sz w:val="20"/>
                <w:szCs w:val="20"/>
              </w:rPr>
            </w:pPr>
            <w:r>
              <w:rPr>
                <w:sz w:val="20"/>
                <w:szCs w:val="20"/>
              </w:rPr>
              <w:t>Will you send your children back to school when they re-open?</w:t>
            </w:r>
          </w:p>
          <w:p w14:paraId="000000AE" w14:textId="77777777" w:rsidR="00CD52EF" w:rsidRDefault="007C1907">
            <w:pPr>
              <w:rPr>
                <w:sz w:val="20"/>
                <w:szCs w:val="20"/>
              </w:rPr>
            </w:pPr>
            <w:r>
              <w:rPr>
                <w:sz w:val="20"/>
                <w:szCs w:val="20"/>
              </w:rPr>
              <w:t>If yes, press 1</w:t>
            </w:r>
          </w:p>
          <w:p w14:paraId="000000AF" w14:textId="77777777" w:rsidR="00CD52EF" w:rsidRDefault="007C1907">
            <w:pPr>
              <w:rPr>
                <w:sz w:val="20"/>
                <w:szCs w:val="20"/>
              </w:rPr>
            </w:pPr>
            <w:r>
              <w:rPr>
                <w:sz w:val="20"/>
                <w:szCs w:val="20"/>
              </w:rPr>
              <w:t>If no, press 2</w:t>
            </w:r>
          </w:p>
          <w:p w14:paraId="000000B0" w14:textId="32C22B73" w:rsidR="00CD52EF" w:rsidRDefault="007C1907">
            <w:pPr>
              <w:rPr>
                <w:sz w:val="20"/>
                <w:szCs w:val="20"/>
              </w:rPr>
            </w:pPr>
            <w:r>
              <w:rPr>
                <w:sz w:val="20"/>
                <w:szCs w:val="20"/>
              </w:rPr>
              <w:t xml:space="preserve">If </w:t>
            </w:r>
            <w:r w:rsidR="005372C9">
              <w:rPr>
                <w:sz w:val="20"/>
                <w:szCs w:val="20"/>
              </w:rPr>
              <w:t>you are not sure</w:t>
            </w:r>
            <w:r>
              <w:rPr>
                <w:sz w:val="20"/>
                <w:szCs w:val="20"/>
              </w:rPr>
              <w:t>, press 3</w:t>
            </w:r>
          </w:p>
          <w:p w14:paraId="000000B1" w14:textId="5E09A40E" w:rsidR="00CD52EF" w:rsidRDefault="00CD52EF">
            <w:pPr>
              <w:rPr>
                <w:sz w:val="20"/>
                <w:szCs w:val="20"/>
              </w:rPr>
            </w:pPr>
          </w:p>
        </w:tc>
        <w:tc>
          <w:tcPr>
            <w:tcW w:w="127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B2"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B3" w14:textId="6157C53D" w:rsidR="00CD52EF" w:rsidRDefault="007C1907">
            <w:pPr>
              <w:rPr>
                <w:sz w:val="20"/>
                <w:szCs w:val="20"/>
              </w:rPr>
            </w:pPr>
            <w:r>
              <w:rPr>
                <w:sz w:val="20"/>
                <w:szCs w:val="20"/>
              </w:rPr>
              <w:t>All--&gt; Q1</w:t>
            </w:r>
            <w:r w:rsidR="00010971">
              <w:rPr>
                <w:sz w:val="20"/>
                <w:szCs w:val="20"/>
              </w:rPr>
              <w:t>7</w:t>
            </w:r>
          </w:p>
        </w:tc>
      </w:tr>
      <w:tr w:rsidR="00CD52EF" w14:paraId="197EC14D"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tcPr>
          <w:p w14:paraId="000000B4" w14:textId="6F09B747" w:rsidR="00CD52EF" w:rsidRDefault="007C1907">
            <w:pPr>
              <w:rPr>
                <w:sz w:val="20"/>
                <w:szCs w:val="20"/>
              </w:rPr>
            </w:pPr>
            <w:r>
              <w:rPr>
                <w:sz w:val="20"/>
                <w:szCs w:val="20"/>
              </w:rPr>
              <w:t>Q1</w:t>
            </w:r>
            <w:r w:rsidR="00010971">
              <w:rPr>
                <w:sz w:val="20"/>
                <w:szCs w:val="20"/>
              </w:rPr>
              <w:t>7</w:t>
            </w:r>
          </w:p>
        </w:tc>
        <w:tc>
          <w:tcPr>
            <w:tcW w:w="694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B5" w14:textId="6E1B50D3" w:rsidR="00CD52EF" w:rsidRDefault="00010971">
            <w:pPr>
              <w:rPr>
                <w:sz w:val="20"/>
                <w:szCs w:val="20"/>
              </w:rPr>
            </w:pPr>
            <w:sdt>
              <w:sdtPr>
                <w:tag w:val="goog_rdk_44"/>
                <w:id w:val="-79373558"/>
              </w:sdtPr>
              <w:sdtEndPr/>
              <w:sdtContent>
                <w:r w:rsidR="007C1907">
                  <w:rPr>
                    <w:sz w:val="20"/>
                    <w:szCs w:val="20"/>
                  </w:rPr>
                  <w:t xml:space="preserve">What </w:t>
                </w:r>
                <w:r w:rsidR="005372C9">
                  <w:rPr>
                    <w:sz w:val="20"/>
                    <w:szCs w:val="20"/>
                  </w:rPr>
                  <w:t xml:space="preserve">is the MAIN concern that you </w:t>
                </w:r>
                <w:r w:rsidR="007C1907">
                  <w:rPr>
                    <w:sz w:val="20"/>
                    <w:szCs w:val="20"/>
                  </w:rPr>
                  <w:t xml:space="preserve">have </w:t>
                </w:r>
              </w:sdtContent>
            </w:sdt>
            <w:customXmlDelRangeStart w:id="4" w:author="Andinet Challa" w:date="2020-08-25T08:42:00Z"/>
            <w:sdt>
              <w:sdtPr>
                <w:tag w:val="goog_rdk_45"/>
                <w:id w:val="1726719867"/>
              </w:sdtPr>
              <w:sdtEndPr/>
              <w:sdtContent>
                <w:customXmlDelRangeEnd w:id="4"/>
                <w:customXmlDelRangeStart w:id="5" w:author="Andinet Challa" w:date="2020-08-25T08:42:00Z"/>
              </w:sdtContent>
            </w:sdt>
            <w:customXmlDelRangeEnd w:id="5"/>
            <w:r w:rsidR="007C1907">
              <w:rPr>
                <w:sz w:val="20"/>
                <w:szCs w:val="20"/>
              </w:rPr>
              <w:t>for your children during COVID-19?</w:t>
            </w:r>
          </w:p>
          <w:p w14:paraId="000000B6" w14:textId="77777777" w:rsidR="00CD52EF" w:rsidRDefault="007C1907">
            <w:pPr>
              <w:pBdr>
                <w:top w:val="nil"/>
                <w:left w:val="nil"/>
                <w:bottom w:val="nil"/>
                <w:right w:val="nil"/>
                <w:between w:val="nil"/>
              </w:pBdr>
              <w:rPr>
                <w:color w:val="000000"/>
                <w:sz w:val="20"/>
                <w:szCs w:val="20"/>
              </w:rPr>
            </w:pPr>
            <w:r>
              <w:rPr>
                <w:sz w:val="20"/>
                <w:szCs w:val="20"/>
              </w:rPr>
              <w:t>If i</w:t>
            </w:r>
            <w:r>
              <w:rPr>
                <w:color w:val="000000"/>
                <w:sz w:val="20"/>
                <w:szCs w:val="20"/>
              </w:rPr>
              <w:t xml:space="preserve">t is </w:t>
            </w:r>
            <w:r>
              <w:rPr>
                <w:sz w:val="20"/>
                <w:szCs w:val="20"/>
              </w:rPr>
              <w:t>your</w:t>
            </w:r>
            <w:r>
              <w:rPr>
                <w:color w:val="000000"/>
                <w:sz w:val="20"/>
                <w:szCs w:val="20"/>
              </w:rPr>
              <w:t xml:space="preserve"> children getting sick with COVID-19, press 1</w:t>
            </w:r>
          </w:p>
          <w:p w14:paraId="000000B7" w14:textId="77777777" w:rsidR="00CD52EF" w:rsidRDefault="007C1907">
            <w:pPr>
              <w:pBdr>
                <w:top w:val="nil"/>
                <w:left w:val="nil"/>
                <w:bottom w:val="nil"/>
                <w:right w:val="nil"/>
                <w:between w:val="nil"/>
              </w:pBdr>
              <w:rPr>
                <w:color w:val="000000"/>
                <w:sz w:val="20"/>
                <w:szCs w:val="20"/>
              </w:rPr>
            </w:pPr>
            <w:r>
              <w:rPr>
                <w:sz w:val="20"/>
                <w:szCs w:val="20"/>
              </w:rPr>
              <w:t>If i</w:t>
            </w:r>
            <w:r>
              <w:rPr>
                <w:color w:val="000000"/>
                <w:sz w:val="20"/>
                <w:szCs w:val="20"/>
              </w:rPr>
              <w:t xml:space="preserve">t is </w:t>
            </w:r>
            <w:r>
              <w:rPr>
                <w:sz w:val="20"/>
                <w:szCs w:val="20"/>
              </w:rPr>
              <w:t xml:space="preserve">your </w:t>
            </w:r>
            <w:r>
              <w:rPr>
                <w:color w:val="000000"/>
                <w:sz w:val="20"/>
                <w:szCs w:val="20"/>
              </w:rPr>
              <w:t xml:space="preserve">children getting involved in </w:t>
            </w:r>
            <w:sdt>
              <w:sdtPr>
                <w:tag w:val="goog_rdk_46"/>
                <w:id w:val="2021581549"/>
              </w:sdtPr>
              <w:sdtEndPr/>
              <w:sdtContent/>
            </w:sdt>
            <w:r>
              <w:rPr>
                <w:color w:val="000000"/>
                <w:sz w:val="20"/>
                <w:szCs w:val="20"/>
              </w:rPr>
              <w:t>dangerous activities</w:t>
            </w:r>
            <w:r>
              <w:rPr>
                <w:sz w:val="20"/>
                <w:szCs w:val="20"/>
              </w:rPr>
              <w:t>, press 2</w:t>
            </w:r>
          </w:p>
          <w:p w14:paraId="000000B8" w14:textId="77777777" w:rsidR="00CD52EF" w:rsidRDefault="007C1907">
            <w:pPr>
              <w:pBdr>
                <w:top w:val="nil"/>
                <w:left w:val="nil"/>
                <w:bottom w:val="nil"/>
                <w:right w:val="nil"/>
                <w:between w:val="nil"/>
              </w:pBdr>
              <w:rPr>
                <w:color w:val="000000"/>
                <w:sz w:val="20"/>
                <w:szCs w:val="20"/>
              </w:rPr>
            </w:pPr>
            <w:r>
              <w:rPr>
                <w:sz w:val="20"/>
                <w:szCs w:val="20"/>
              </w:rPr>
              <w:t xml:space="preserve">If </w:t>
            </w:r>
            <w:r>
              <w:rPr>
                <w:color w:val="000000"/>
                <w:sz w:val="20"/>
                <w:szCs w:val="20"/>
              </w:rPr>
              <w:t>it is schools remaining closed</w:t>
            </w:r>
            <w:r>
              <w:rPr>
                <w:sz w:val="20"/>
                <w:szCs w:val="20"/>
              </w:rPr>
              <w:t>, press 3</w:t>
            </w:r>
          </w:p>
          <w:p w14:paraId="000000B9" w14:textId="77777777" w:rsidR="00CD52EF" w:rsidRDefault="007C1907">
            <w:pPr>
              <w:pBdr>
                <w:top w:val="nil"/>
                <w:left w:val="nil"/>
                <w:bottom w:val="nil"/>
                <w:right w:val="nil"/>
                <w:between w:val="nil"/>
              </w:pBdr>
              <w:rPr>
                <w:color w:val="000000"/>
                <w:sz w:val="20"/>
                <w:szCs w:val="20"/>
              </w:rPr>
            </w:pPr>
            <w:r>
              <w:rPr>
                <w:sz w:val="20"/>
                <w:szCs w:val="20"/>
              </w:rPr>
              <w:t xml:space="preserve">If it </w:t>
            </w:r>
            <w:r>
              <w:rPr>
                <w:color w:val="000000"/>
                <w:sz w:val="20"/>
                <w:szCs w:val="20"/>
              </w:rPr>
              <w:t>is not being able to feed or take care of my children, press 4</w:t>
            </w:r>
          </w:p>
          <w:p w14:paraId="000000BA"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other reasons/concerns, press 5</w:t>
            </w:r>
          </w:p>
          <w:p w14:paraId="000000BB" w14:textId="64AC44C1" w:rsidR="00CD52EF" w:rsidRDefault="00010971">
            <w:pPr>
              <w:pBdr>
                <w:top w:val="nil"/>
                <w:left w:val="nil"/>
                <w:bottom w:val="nil"/>
                <w:right w:val="nil"/>
                <w:between w:val="nil"/>
              </w:pBdr>
              <w:rPr>
                <w:color w:val="000000"/>
                <w:sz w:val="20"/>
                <w:szCs w:val="20"/>
              </w:rPr>
            </w:pPr>
            <w:sdt>
              <w:sdtPr>
                <w:tag w:val="goog_rdk_48"/>
                <w:id w:val="1874109502"/>
                <w:showingPlcHdr/>
              </w:sdtPr>
              <w:sdtEndPr/>
              <w:sdtContent>
                <w:r w:rsidR="007C1907">
                  <w:t xml:space="preserve">     </w:t>
                </w:r>
              </w:sdtContent>
            </w:sdt>
          </w:p>
          <w:p w14:paraId="000000BC" w14:textId="77777777" w:rsidR="00CD52EF" w:rsidRDefault="00CD52EF">
            <w:pPr>
              <w:rPr>
                <w:sz w:val="20"/>
                <w:szCs w:val="20"/>
              </w:rPr>
            </w:pPr>
          </w:p>
        </w:tc>
        <w:tc>
          <w:tcPr>
            <w:tcW w:w="127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BD"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BE" w14:textId="549ADDB7" w:rsidR="00CD52EF" w:rsidRDefault="007C1907">
            <w:pPr>
              <w:rPr>
                <w:sz w:val="20"/>
                <w:szCs w:val="20"/>
              </w:rPr>
            </w:pPr>
            <w:r>
              <w:rPr>
                <w:sz w:val="20"/>
                <w:szCs w:val="20"/>
              </w:rPr>
              <w:t>All--&gt; 1</w:t>
            </w:r>
            <w:r w:rsidR="00010971">
              <w:rPr>
                <w:sz w:val="20"/>
                <w:szCs w:val="20"/>
              </w:rPr>
              <w:t>8</w:t>
            </w:r>
          </w:p>
        </w:tc>
      </w:tr>
      <w:tr w:rsidR="00CD52EF" w14:paraId="2ECA5787"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BF" w14:textId="1BAACE43" w:rsidR="00CD52EF" w:rsidRDefault="007C1907">
            <w:pPr>
              <w:rPr>
                <w:sz w:val="20"/>
                <w:szCs w:val="20"/>
              </w:rPr>
            </w:pPr>
            <w:bookmarkStart w:id="6" w:name="_heading=h.gjdgxs" w:colFirst="0" w:colLast="0"/>
            <w:bookmarkEnd w:id="6"/>
            <w:r>
              <w:rPr>
                <w:sz w:val="20"/>
                <w:szCs w:val="20"/>
              </w:rPr>
              <w:t>Q1</w:t>
            </w:r>
            <w:r w:rsidR="00010971">
              <w:rPr>
                <w:sz w:val="20"/>
                <w:szCs w:val="20"/>
              </w:rPr>
              <w:t>8</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C0" w14:textId="77777777" w:rsidR="00CD52EF" w:rsidRDefault="007C1907">
            <w:pPr>
              <w:rPr>
                <w:sz w:val="20"/>
                <w:szCs w:val="20"/>
              </w:rPr>
            </w:pPr>
            <w:r>
              <w:rPr>
                <w:sz w:val="20"/>
                <w:szCs w:val="20"/>
              </w:rPr>
              <w:t>Which form of gender-based violence do you believe has MOST increased in your community during this time (of Coronavirus)?</w:t>
            </w:r>
          </w:p>
          <w:p w14:paraId="000000C1" w14:textId="77777777" w:rsidR="00CD52EF" w:rsidRDefault="007C1907">
            <w:pPr>
              <w:pBdr>
                <w:top w:val="nil"/>
                <w:left w:val="nil"/>
                <w:bottom w:val="nil"/>
                <w:right w:val="nil"/>
                <w:between w:val="nil"/>
              </w:pBdr>
              <w:rPr>
                <w:color w:val="000000"/>
                <w:sz w:val="20"/>
                <w:szCs w:val="20"/>
              </w:rPr>
            </w:pPr>
            <w:r>
              <w:rPr>
                <w:color w:val="000000"/>
                <w:sz w:val="20"/>
                <w:szCs w:val="20"/>
              </w:rPr>
              <w:t>If domestic violence, press 1</w:t>
            </w:r>
          </w:p>
          <w:p w14:paraId="000000C2" w14:textId="77777777" w:rsidR="00CD52EF" w:rsidRDefault="007C1907">
            <w:pPr>
              <w:pBdr>
                <w:top w:val="nil"/>
                <w:left w:val="nil"/>
                <w:bottom w:val="nil"/>
                <w:right w:val="nil"/>
                <w:between w:val="nil"/>
              </w:pBdr>
              <w:rPr>
                <w:color w:val="000000"/>
                <w:sz w:val="20"/>
                <w:szCs w:val="20"/>
              </w:rPr>
            </w:pPr>
            <w:r>
              <w:rPr>
                <w:color w:val="000000"/>
                <w:sz w:val="20"/>
                <w:szCs w:val="20"/>
              </w:rPr>
              <w:t>If sexual violence, press 2</w:t>
            </w:r>
          </w:p>
          <w:p w14:paraId="000000C3" w14:textId="77777777" w:rsidR="00CD52EF" w:rsidRDefault="007C1907">
            <w:pPr>
              <w:pBdr>
                <w:top w:val="nil"/>
                <w:left w:val="nil"/>
                <w:bottom w:val="nil"/>
                <w:right w:val="nil"/>
                <w:between w:val="nil"/>
              </w:pBdr>
              <w:rPr>
                <w:color w:val="000000"/>
                <w:sz w:val="20"/>
                <w:szCs w:val="20"/>
              </w:rPr>
            </w:pPr>
            <w:r>
              <w:rPr>
                <w:color w:val="000000"/>
                <w:sz w:val="20"/>
                <w:szCs w:val="20"/>
              </w:rPr>
              <w:t>If psychological violence, press 3</w:t>
            </w:r>
          </w:p>
          <w:p w14:paraId="000000C4" w14:textId="77777777" w:rsidR="00CD52EF" w:rsidRDefault="007C1907">
            <w:pPr>
              <w:pBdr>
                <w:top w:val="nil"/>
                <w:left w:val="nil"/>
                <w:bottom w:val="nil"/>
                <w:right w:val="nil"/>
                <w:between w:val="nil"/>
              </w:pBdr>
              <w:rPr>
                <w:color w:val="000000"/>
                <w:sz w:val="20"/>
                <w:szCs w:val="20"/>
              </w:rPr>
            </w:pPr>
            <w:r>
              <w:rPr>
                <w:color w:val="000000"/>
                <w:sz w:val="20"/>
                <w:szCs w:val="20"/>
              </w:rPr>
              <w:t>If physical violence, press 4</w:t>
            </w:r>
          </w:p>
          <w:p w14:paraId="000000C5" w14:textId="77777777" w:rsidR="00CD52EF" w:rsidRDefault="007C1907">
            <w:pPr>
              <w:pBdr>
                <w:top w:val="nil"/>
                <w:left w:val="nil"/>
                <w:bottom w:val="nil"/>
                <w:right w:val="nil"/>
                <w:between w:val="nil"/>
              </w:pBdr>
              <w:rPr>
                <w:color w:val="000000"/>
                <w:sz w:val="20"/>
                <w:szCs w:val="20"/>
              </w:rPr>
            </w:pPr>
            <w:r>
              <w:rPr>
                <w:color w:val="000000"/>
                <w:sz w:val="20"/>
                <w:szCs w:val="20"/>
              </w:rPr>
              <w:t>If other, press 5</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C6"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C7" w14:textId="062C06A1" w:rsidR="00CD52EF" w:rsidRDefault="007C1907">
            <w:pPr>
              <w:rPr>
                <w:sz w:val="20"/>
                <w:szCs w:val="20"/>
              </w:rPr>
            </w:pPr>
            <w:r>
              <w:rPr>
                <w:sz w:val="20"/>
                <w:szCs w:val="20"/>
              </w:rPr>
              <w:t xml:space="preserve">All → </w:t>
            </w:r>
            <w:r w:rsidR="00010971">
              <w:rPr>
                <w:sz w:val="20"/>
                <w:szCs w:val="20"/>
              </w:rPr>
              <w:t>19</w:t>
            </w:r>
          </w:p>
        </w:tc>
      </w:tr>
      <w:tr w:rsidR="00CD52EF" w14:paraId="238CA47F"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C8" w14:textId="1E872860" w:rsidR="00CD52EF" w:rsidRDefault="007C1907">
            <w:pPr>
              <w:rPr>
                <w:sz w:val="20"/>
                <w:szCs w:val="20"/>
              </w:rPr>
            </w:pPr>
            <w:r>
              <w:rPr>
                <w:sz w:val="20"/>
                <w:szCs w:val="20"/>
              </w:rPr>
              <w:t>Q</w:t>
            </w:r>
            <w:r w:rsidR="00010971">
              <w:rPr>
                <w:sz w:val="20"/>
                <w:szCs w:val="20"/>
              </w:rPr>
              <w:t>19</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C9" w14:textId="1F7A808B" w:rsidR="00CD52EF" w:rsidRDefault="007C1907">
            <w:pPr>
              <w:rPr>
                <w:sz w:val="20"/>
                <w:szCs w:val="20"/>
              </w:rPr>
            </w:pPr>
            <w:r>
              <w:rPr>
                <w:sz w:val="20"/>
                <w:szCs w:val="20"/>
              </w:rPr>
              <w:t xml:space="preserve">If tested positive for COVID-19, </w:t>
            </w:r>
            <w:r w:rsidR="005372C9">
              <w:rPr>
                <w:sz w:val="20"/>
                <w:szCs w:val="20"/>
              </w:rPr>
              <w:t>which is the most likely behavior you will receive from</w:t>
            </w:r>
            <w:r w:rsidR="003159E8">
              <w:rPr>
                <w:sz w:val="20"/>
                <w:szCs w:val="20"/>
              </w:rPr>
              <w:t xml:space="preserve"> people</w:t>
            </w:r>
            <w:r>
              <w:rPr>
                <w:sz w:val="20"/>
                <w:szCs w:val="20"/>
              </w:rPr>
              <w:t xml:space="preserve">? </w:t>
            </w:r>
          </w:p>
          <w:p w14:paraId="000000CA"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think they would stop talking to you, pre</w:t>
            </w:r>
            <w:r>
              <w:rPr>
                <w:sz w:val="20"/>
                <w:szCs w:val="20"/>
              </w:rPr>
              <w:t>ss 1</w:t>
            </w:r>
          </w:p>
          <w:p w14:paraId="000000CB"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think they would gossip about you, press 2</w:t>
            </w:r>
          </w:p>
          <w:p w14:paraId="000000CC"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think they would bring the food you need, press 3</w:t>
            </w:r>
          </w:p>
          <w:p w14:paraId="000000CD"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think they would treat your family badly, press 4</w:t>
            </w:r>
          </w:p>
          <w:p w14:paraId="000000CE"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don’t know, press 5</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CF"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D0" w14:textId="15BE47A0" w:rsidR="00CD52EF" w:rsidRDefault="007C1907">
            <w:pPr>
              <w:rPr>
                <w:sz w:val="20"/>
                <w:szCs w:val="20"/>
              </w:rPr>
            </w:pPr>
            <w:r>
              <w:rPr>
                <w:sz w:val="20"/>
                <w:szCs w:val="20"/>
              </w:rPr>
              <w:t>All</w:t>
            </w:r>
            <w:r>
              <w:rPr>
                <w:rFonts w:ascii="Wingdings" w:eastAsia="Wingdings" w:hAnsi="Wingdings" w:cs="Wingdings"/>
                <w:sz w:val="20"/>
                <w:szCs w:val="20"/>
              </w:rPr>
              <w:t></w:t>
            </w:r>
            <w:r>
              <w:rPr>
                <w:rFonts w:ascii="Wingdings" w:eastAsia="Wingdings" w:hAnsi="Wingdings" w:cs="Wingdings"/>
                <w:sz w:val="20"/>
                <w:szCs w:val="20"/>
              </w:rPr>
              <w:t></w:t>
            </w:r>
            <w:r>
              <w:rPr>
                <w:rFonts w:ascii="Wingdings" w:eastAsia="Wingdings" w:hAnsi="Wingdings" w:cs="Wingdings"/>
                <w:sz w:val="20"/>
                <w:szCs w:val="20"/>
              </w:rPr>
              <w:t></w:t>
            </w:r>
            <w:r>
              <w:rPr>
                <w:sz w:val="20"/>
                <w:szCs w:val="20"/>
              </w:rPr>
              <w:t xml:space="preserve"> 2</w:t>
            </w:r>
            <w:r w:rsidR="00010971">
              <w:rPr>
                <w:sz w:val="20"/>
                <w:szCs w:val="20"/>
              </w:rPr>
              <w:t>0</w:t>
            </w:r>
          </w:p>
        </w:tc>
      </w:tr>
      <w:tr w:rsidR="00CD52EF" w14:paraId="658F566E"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000D1" w14:textId="6DED0983" w:rsidR="00CD52EF" w:rsidRDefault="007C1907">
            <w:pPr>
              <w:rPr>
                <w:sz w:val="20"/>
                <w:szCs w:val="20"/>
              </w:rPr>
            </w:pPr>
            <w:r>
              <w:rPr>
                <w:sz w:val="20"/>
                <w:szCs w:val="20"/>
              </w:rPr>
              <w:t>Q2</w:t>
            </w:r>
            <w:r w:rsidR="00010971">
              <w:rPr>
                <w:sz w:val="20"/>
                <w:szCs w:val="20"/>
              </w:rPr>
              <w:t>0</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D2" w14:textId="77777777" w:rsidR="00CD52EF" w:rsidRDefault="007C1907">
            <w:pPr>
              <w:rPr>
                <w:sz w:val="20"/>
                <w:szCs w:val="20"/>
              </w:rPr>
            </w:pPr>
            <w:r>
              <w:rPr>
                <w:sz w:val="20"/>
                <w:szCs w:val="20"/>
              </w:rPr>
              <w:t>How will you protect the mental health of your or your family during COVID-19 time?</w:t>
            </w:r>
          </w:p>
          <w:p w14:paraId="000000D3"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will talk to people you trust, pre</w:t>
            </w:r>
            <w:r>
              <w:rPr>
                <w:sz w:val="20"/>
                <w:szCs w:val="20"/>
              </w:rPr>
              <w:t>ss 1</w:t>
            </w:r>
          </w:p>
          <w:p w14:paraId="000000D4"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you will use tobacco and /or alcohol to ease your stress, press 2</w:t>
            </w:r>
          </w:p>
          <w:p w14:paraId="000000D5"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you will eat healthy food, press 3</w:t>
            </w:r>
          </w:p>
          <w:p w14:paraId="000000D6"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you will do regular exercise, pre</w:t>
            </w:r>
            <w:r>
              <w:rPr>
                <w:sz w:val="20"/>
                <w:szCs w:val="20"/>
              </w:rPr>
              <w:t>ss 4</w:t>
            </w:r>
          </w:p>
          <w:p w14:paraId="000000D7" w14:textId="77777777" w:rsidR="00CD52EF" w:rsidRDefault="007C1907">
            <w:pPr>
              <w:pBdr>
                <w:top w:val="nil"/>
                <w:left w:val="nil"/>
                <w:bottom w:val="nil"/>
                <w:right w:val="nil"/>
                <w:between w:val="nil"/>
              </w:pBdr>
              <w:rPr>
                <w:color w:val="000000"/>
                <w:sz w:val="20"/>
                <w:szCs w:val="20"/>
              </w:rPr>
            </w:pPr>
            <w:r>
              <w:rPr>
                <w:sz w:val="20"/>
                <w:szCs w:val="20"/>
              </w:rPr>
              <w:lastRenderedPageBreak/>
              <w:t>If</w:t>
            </w:r>
            <w:r>
              <w:rPr>
                <w:color w:val="000000"/>
                <w:sz w:val="20"/>
                <w:szCs w:val="20"/>
              </w:rPr>
              <w:t xml:space="preserve"> you will visit a psychologist or a social worker, press 5</w:t>
            </w:r>
          </w:p>
          <w:p w14:paraId="000000D8"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 xml:space="preserve">f you </w:t>
            </w:r>
            <w:r>
              <w:rPr>
                <w:sz w:val="20"/>
                <w:szCs w:val="20"/>
              </w:rPr>
              <w:t xml:space="preserve">will not </w:t>
            </w:r>
            <w:r>
              <w:rPr>
                <w:color w:val="000000"/>
                <w:sz w:val="20"/>
                <w:szCs w:val="20"/>
              </w:rPr>
              <w:t>do anything, pre</w:t>
            </w:r>
            <w:r>
              <w:rPr>
                <w:sz w:val="20"/>
                <w:szCs w:val="20"/>
              </w:rPr>
              <w:t>ss 6</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D9" w14:textId="77777777" w:rsidR="00CD52EF" w:rsidRDefault="007C1907">
            <w:pPr>
              <w:rPr>
                <w:sz w:val="20"/>
                <w:szCs w:val="20"/>
              </w:rPr>
            </w:pPr>
            <w:r>
              <w:rPr>
                <w:sz w:val="20"/>
                <w:szCs w:val="20"/>
              </w:rPr>
              <w:lastRenderedPageBreak/>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0DA" w14:textId="52EF1407" w:rsidR="00CD52EF" w:rsidRDefault="007C1907">
            <w:pPr>
              <w:rPr>
                <w:sz w:val="20"/>
                <w:szCs w:val="20"/>
              </w:rPr>
            </w:pPr>
            <w:r>
              <w:rPr>
                <w:sz w:val="20"/>
                <w:szCs w:val="20"/>
              </w:rPr>
              <w:t>All--&gt; 2</w:t>
            </w:r>
            <w:r w:rsidR="00010971">
              <w:rPr>
                <w:sz w:val="20"/>
                <w:szCs w:val="20"/>
              </w:rPr>
              <w:t>1</w:t>
            </w:r>
          </w:p>
        </w:tc>
      </w:tr>
      <w:tr w:rsidR="000E78BB" w14:paraId="1664237F"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BD5D6D7" w14:textId="50D33147" w:rsidR="000E78BB" w:rsidRDefault="00010971">
            <w:pPr>
              <w:rPr>
                <w:sz w:val="20"/>
                <w:szCs w:val="20"/>
              </w:rPr>
            </w:pPr>
            <w:r>
              <w:rPr>
                <w:sz w:val="20"/>
                <w:szCs w:val="20"/>
              </w:rPr>
              <w:t>Q21</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501C9747" w14:textId="77777777" w:rsidR="000E78BB" w:rsidRPr="004A0560" w:rsidRDefault="000E78BB" w:rsidP="000E78BB">
            <w:pPr>
              <w:rPr>
                <w:rFonts w:asciiTheme="minorHAnsi" w:eastAsia="Montserrat" w:hAnsiTheme="minorHAnsi" w:cstheme="minorHAnsi"/>
                <w:sz w:val="20"/>
                <w:szCs w:val="20"/>
              </w:rPr>
            </w:pPr>
            <w:r w:rsidRPr="004A0560">
              <w:rPr>
                <w:rFonts w:asciiTheme="minorHAnsi" w:eastAsia="Montserrat" w:hAnsiTheme="minorHAnsi" w:cstheme="minorHAnsi"/>
                <w:sz w:val="20"/>
                <w:szCs w:val="20"/>
              </w:rPr>
              <w:t>What do you think a lactating mother with coronavirus symptom should do?</w:t>
            </w:r>
          </w:p>
          <w:p w14:paraId="73E46152" w14:textId="77777777" w:rsidR="000E78BB" w:rsidRPr="004A0560" w:rsidRDefault="000E78BB" w:rsidP="000E78BB">
            <w:pPr>
              <w:pStyle w:val="ListParagraph"/>
              <w:numPr>
                <w:ilvl w:val="0"/>
                <w:numId w:val="2"/>
              </w:numPr>
              <w:ind w:left="342"/>
              <w:rPr>
                <w:rFonts w:asciiTheme="minorHAnsi" w:eastAsia="Montserrat" w:hAnsiTheme="minorHAnsi" w:cstheme="minorHAnsi"/>
                <w:sz w:val="20"/>
                <w:szCs w:val="20"/>
              </w:rPr>
            </w:pPr>
            <w:r w:rsidRPr="004A0560">
              <w:rPr>
                <w:rFonts w:asciiTheme="minorHAnsi" w:eastAsia="Montserrat" w:hAnsiTheme="minorHAnsi" w:cstheme="minorHAnsi"/>
                <w:sz w:val="20"/>
                <w:szCs w:val="20"/>
              </w:rPr>
              <w:t>Press 1 if you think she should continue breastfeeding with precaution</w:t>
            </w:r>
          </w:p>
          <w:p w14:paraId="1B768186" w14:textId="77777777" w:rsidR="000E78BB" w:rsidRPr="004A0560" w:rsidRDefault="000E78BB" w:rsidP="000E78BB">
            <w:pPr>
              <w:pStyle w:val="ListParagraph"/>
              <w:numPr>
                <w:ilvl w:val="0"/>
                <w:numId w:val="1"/>
              </w:numPr>
              <w:rPr>
                <w:rFonts w:asciiTheme="minorHAnsi" w:eastAsia="Montserrat" w:hAnsiTheme="minorHAnsi" w:cstheme="minorHAnsi"/>
                <w:sz w:val="20"/>
                <w:szCs w:val="20"/>
              </w:rPr>
            </w:pPr>
            <w:r w:rsidRPr="004A0560">
              <w:rPr>
                <w:rFonts w:asciiTheme="minorHAnsi" w:eastAsia="Montserrat" w:hAnsiTheme="minorHAnsi" w:cstheme="minorHAnsi"/>
                <w:sz w:val="20"/>
                <w:szCs w:val="20"/>
              </w:rPr>
              <w:t>Press 2 if you think the child should be separated from the mother immediately</w:t>
            </w:r>
          </w:p>
          <w:p w14:paraId="2C53B98A" w14:textId="77777777" w:rsidR="000E78BB" w:rsidRPr="004A0560" w:rsidRDefault="000E78BB" w:rsidP="000E78BB">
            <w:pPr>
              <w:pStyle w:val="ListParagraph"/>
              <w:numPr>
                <w:ilvl w:val="0"/>
                <w:numId w:val="1"/>
              </w:numPr>
              <w:rPr>
                <w:rFonts w:asciiTheme="minorHAnsi" w:eastAsia="Montserrat" w:hAnsiTheme="minorHAnsi" w:cstheme="minorHAnsi"/>
                <w:sz w:val="20"/>
                <w:szCs w:val="20"/>
              </w:rPr>
            </w:pPr>
            <w:r w:rsidRPr="004A0560">
              <w:rPr>
                <w:rFonts w:asciiTheme="minorHAnsi" w:eastAsia="Montserrat" w:hAnsiTheme="minorHAnsi" w:cstheme="minorHAnsi"/>
                <w:sz w:val="20"/>
                <w:szCs w:val="20"/>
              </w:rPr>
              <w:t>Press 3 if you think the child should be given substitute milk and not breastfed</w:t>
            </w:r>
          </w:p>
          <w:p w14:paraId="259FB559" w14:textId="23019E07" w:rsidR="000E78BB" w:rsidRDefault="000E78BB" w:rsidP="000E78BB">
            <w:pPr>
              <w:rPr>
                <w:sz w:val="20"/>
                <w:szCs w:val="20"/>
              </w:rPr>
            </w:pPr>
            <w:r>
              <w:rPr>
                <w:rFonts w:asciiTheme="minorHAnsi" w:eastAsia="Montserrat" w:hAnsiTheme="minorHAnsi" w:cstheme="minorHAnsi"/>
                <w:sz w:val="20"/>
                <w:szCs w:val="20"/>
              </w:rPr>
              <w:t>Press 4 i</w:t>
            </w:r>
            <w:r w:rsidRPr="004A0560">
              <w:rPr>
                <w:rFonts w:asciiTheme="minorHAnsi" w:eastAsia="Montserrat" w:hAnsiTheme="minorHAnsi" w:cstheme="minorHAnsi"/>
                <w:sz w:val="20"/>
                <w:szCs w:val="20"/>
              </w:rPr>
              <w:t>f you do not know</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7AFCD67E" w14:textId="78342568" w:rsidR="000E78BB" w:rsidRDefault="00010971">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50BDA4B2" w14:textId="0255A1C7" w:rsidR="000E78BB" w:rsidRDefault="00010971">
            <w:pPr>
              <w:rPr>
                <w:sz w:val="20"/>
                <w:szCs w:val="20"/>
              </w:rPr>
            </w:pPr>
            <w:r>
              <w:rPr>
                <w:sz w:val="20"/>
                <w:szCs w:val="20"/>
              </w:rPr>
              <w:t>All--&gt; 2</w:t>
            </w:r>
            <w:r>
              <w:rPr>
                <w:sz w:val="20"/>
                <w:szCs w:val="20"/>
              </w:rPr>
              <w:t>2</w:t>
            </w:r>
            <w:bookmarkStart w:id="7" w:name="_GoBack"/>
            <w:bookmarkEnd w:id="7"/>
          </w:p>
        </w:tc>
      </w:tr>
      <w:tr w:rsidR="00CD52EF" w14:paraId="08A90775"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tcPr>
          <w:p w14:paraId="000000DB" w14:textId="77777777" w:rsidR="00CD52EF" w:rsidRDefault="007C1907">
            <w:pPr>
              <w:rPr>
                <w:sz w:val="20"/>
                <w:szCs w:val="20"/>
              </w:rPr>
            </w:pPr>
            <w:r>
              <w:rPr>
                <w:sz w:val="20"/>
                <w:szCs w:val="20"/>
              </w:rPr>
              <w:t>Q22</w:t>
            </w:r>
          </w:p>
        </w:tc>
        <w:tc>
          <w:tcPr>
            <w:tcW w:w="694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DC" w14:textId="77777777" w:rsidR="00CD52EF" w:rsidRDefault="007C1907">
            <w:pPr>
              <w:rPr>
                <w:sz w:val="20"/>
                <w:szCs w:val="20"/>
              </w:rPr>
            </w:pPr>
            <w:r>
              <w:rPr>
                <w:sz w:val="20"/>
                <w:szCs w:val="20"/>
              </w:rPr>
              <w:t xml:space="preserve">In the past month, </w:t>
            </w:r>
            <w:sdt>
              <w:sdtPr>
                <w:tag w:val="goog_rdk_49"/>
                <w:id w:val="-1914300777"/>
              </w:sdtPr>
              <w:sdtEndPr/>
              <w:sdtContent/>
            </w:sdt>
            <w:r>
              <w:rPr>
                <w:sz w:val="20"/>
                <w:szCs w:val="20"/>
              </w:rPr>
              <w:t>how confident are you in providing what is needed for your family during the pandemic?</w:t>
            </w:r>
          </w:p>
          <w:p w14:paraId="000000DD" w14:textId="77777777" w:rsidR="00CD52EF" w:rsidRDefault="007C1907">
            <w:pPr>
              <w:pBdr>
                <w:top w:val="nil"/>
                <w:left w:val="nil"/>
                <w:bottom w:val="nil"/>
                <w:right w:val="nil"/>
                <w:between w:val="nil"/>
              </w:pBdr>
              <w:rPr>
                <w:color w:val="000000"/>
                <w:sz w:val="20"/>
                <w:szCs w:val="20"/>
              </w:rPr>
            </w:pPr>
            <w:r>
              <w:rPr>
                <w:sz w:val="20"/>
                <w:szCs w:val="20"/>
              </w:rPr>
              <w:t>If v</w:t>
            </w:r>
            <w:r>
              <w:rPr>
                <w:color w:val="000000"/>
                <w:sz w:val="20"/>
                <w:szCs w:val="20"/>
              </w:rPr>
              <w:t xml:space="preserve">ery </w:t>
            </w:r>
            <w:r>
              <w:rPr>
                <w:sz w:val="20"/>
                <w:szCs w:val="20"/>
              </w:rPr>
              <w:t>c</w:t>
            </w:r>
            <w:r>
              <w:rPr>
                <w:color w:val="000000"/>
                <w:sz w:val="20"/>
                <w:szCs w:val="20"/>
              </w:rPr>
              <w:t>onfident, press 1</w:t>
            </w:r>
          </w:p>
          <w:p w14:paraId="000000DE"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w:t>
            </w:r>
            <w:r>
              <w:rPr>
                <w:sz w:val="20"/>
                <w:szCs w:val="20"/>
              </w:rPr>
              <w:t>s</w:t>
            </w:r>
            <w:r>
              <w:rPr>
                <w:color w:val="000000"/>
                <w:sz w:val="20"/>
                <w:szCs w:val="20"/>
              </w:rPr>
              <w:t xml:space="preserve">omewhat </w:t>
            </w:r>
            <w:r>
              <w:rPr>
                <w:sz w:val="20"/>
                <w:szCs w:val="20"/>
              </w:rPr>
              <w:t>c</w:t>
            </w:r>
            <w:r>
              <w:rPr>
                <w:color w:val="000000"/>
                <w:sz w:val="20"/>
                <w:szCs w:val="20"/>
              </w:rPr>
              <w:t>onfident, press 2</w:t>
            </w:r>
          </w:p>
          <w:p w14:paraId="000000DF" w14:textId="77777777" w:rsidR="00CD52EF" w:rsidRDefault="007C1907">
            <w:pPr>
              <w:pBdr>
                <w:top w:val="nil"/>
                <w:left w:val="nil"/>
                <w:bottom w:val="nil"/>
                <w:right w:val="nil"/>
                <w:between w:val="nil"/>
              </w:pBdr>
              <w:rPr>
                <w:color w:val="000000"/>
                <w:sz w:val="20"/>
                <w:szCs w:val="20"/>
              </w:rPr>
            </w:pPr>
            <w:r>
              <w:rPr>
                <w:sz w:val="20"/>
                <w:szCs w:val="20"/>
              </w:rPr>
              <w:t>If n</w:t>
            </w:r>
            <w:r>
              <w:rPr>
                <w:color w:val="000000"/>
                <w:sz w:val="20"/>
                <w:szCs w:val="20"/>
              </w:rPr>
              <w:t xml:space="preserve">ot </w:t>
            </w:r>
            <w:r>
              <w:rPr>
                <w:sz w:val="20"/>
                <w:szCs w:val="20"/>
              </w:rPr>
              <w:t>s</w:t>
            </w:r>
            <w:r>
              <w:rPr>
                <w:color w:val="000000"/>
                <w:sz w:val="20"/>
                <w:szCs w:val="20"/>
              </w:rPr>
              <w:t>ure, press 3</w:t>
            </w:r>
          </w:p>
          <w:p w14:paraId="000000E0" w14:textId="39A210F7" w:rsidR="00CD52EF" w:rsidRDefault="007C1907">
            <w:pPr>
              <w:pBdr>
                <w:top w:val="nil"/>
                <w:left w:val="nil"/>
                <w:bottom w:val="nil"/>
                <w:right w:val="nil"/>
                <w:between w:val="nil"/>
              </w:pBdr>
              <w:rPr>
                <w:color w:val="000000"/>
                <w:sz w:val="20"/>
                <w:szCs w:val="20"/>
              </w:rPr>
            </w:pPr>
            <w:r>
              <w:rPr>
                <w:sz w:val="20"/>
                <w:szCs w:val="20"/>
              </w:rPr>
              <w:t xml:space="preserve">If </w:t>
            </w:r>
            <w:r w:rsidR="005372C9">
              <w:rPr>
                <w:color w:val="000000"/>
                <w:sz w:val="20"/>
                <w:szCs w:val="20"/>
              </w:rPr>
              <w:t>Not very</w:t>
            </w:r>
            <w:r>
              <w:rPr>
                <w:color w:val="000000"/>
                <w:sz w:val="20"/>
                <w:szCs w:val="20"/>
              </w:rPr>
              <w:t xml:space="preserve"> </w:t>
            </w:r>
            <w:r>
              <w:rPr>
                <w:sz w:val="20"/>
                <w:szCs w:val="20"/>
              </w:rPr>
              <w:t>c</w:t>
            </w:r>
            <w:r>
              <w:rPr>
                <w:color w:val="000000"/>
                <w:sz w:val="20"/>
                <w:szCs w:val="20"/>
              </w:rPr>
              <w:t>onfident, press 4</w:t>
            </w:r>
          </w:p>
          <w:p w14:paraId="000000E1" w14:textId="77777777" w:rsidR="00CD52EF" w:rsidRDefault="007C1907">
            <w:pPr>
              <w:pBdr>
                <w:top w:val="nil"/>
                <w:left w:val="nil"/>
                <w:bottom w:val="nil"/>
                <w:right w:val="nil"/>
                <w:between w:val="nil"/>
              </w:pBdr>
              <w:rPr>
                <w:color w:val="000000"/>
                <w:sz w:val="20"/>
                <w:szCs w:val="20"/>
              </w:rPr>
            </w:pPr>
            <w:r>
              <w:rPr>
                <w:sz w:val="20"/>
                <w:szCs w:val="20"/>
              </w:rPr>
              <w:t>If n</w:t>
            </w:r>
            <w:r>
              <w:rPr>
                <w:color w:val="000000"/>
                <w:sz w:val="20"/>
                <w:szCs w:val="20"/>
              </w:rPr>
              <w:t xml:space="preserve">ot Confident at All, press </w:t>
            </w:r>
            <w:r>
              <w:rPr>
                <w:sz w:val="20"/>
                <w:szCs w:val="20"/>
              </w:rPr>
              <w:t>5</w:t>
            </w:r>
          </w:p>
        </w:tc>
        <w:tc>
          <w:tcPr>
            <w:tcW w:w="127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E2"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E3" w14:textId="77777777" w:rsidR="00CD52EF" w:rsidRDefault="007C1907">
            <w:pPr>
              <w:rPr>
                <w:sz w:val="20"/>
                <w:szCs w:val="20"/>
              </w:rPr>
            </w:pPr>
            <w:r>
              <w:rPr>
                <w:sz w:val="20"/>
                <w:szCs w:val="20"/>
              </w:rPr>
              <w:t>All--&gt; 23</w:t>
            </w:r>
          </w:p>
        </w:tc>
      </w:tr>
      <w:tr w:rsidR="00CD52EF" w14:paraId="578FBDFD" w14:textId="77777777">
        <w:trPr>
          <w:trHeight w:val="315"/>
        </w:trPr>
        <w:tc>
          <w:tcPr>
            <w:tcW w:w="990"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tcPr>
          <w:p w14:paraId="000000E4" w14:textId="77777777" w:rsidR="00CD52EF" w:rsidRDefault="007C1907">
            <w:pPr>
              <w:rPr>
                <w:sz w:val="20"/>
                <w:szCs w:val="20"/>
              </w:rPr>
            </w:pPr>
            <w:r>
              <w:rPr>
                <w:sz w:val="20"/>
                <w:szCs w:val="20"/>
              </w:rPr>
              <w:t>Q23</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E5" w14:textId="77777777" w:rsidR="00CD52EF" w:rsidRDefault="007C1907">
            <w:pPr>
              <w:rPr>
                <w:sz w:val="20"/>
                <w:szCs w:val="20"/>
              </w:rPr>
            </w:pPr>
            <w:r>
              <w:rPr>
                <w:sz w:val="20"/>
                <w:szCs w:val="20"/>
              </w:rPr>
              <w:t>Which one is the most trusted source of information you rely on about COVID-19?</w:t>
            </w:r>
          </w:p>
          <w:p w14:paraId="000000E6" w14:textId="77777777" w:rsidR="00CD52EF" w:rsidRDefault="007C1907">
            <w:pPr>
              <w:pBdr>
                <w:top w:val="nil"/>
                <w:left w:val="nil"/>
                <w:bottom w:val="nil"/>
                <w:right w:val="nil"/>
                <w:between w:val="nil"/>
              </w:pBdr>
              <w:rPr>
                <w:color w:val="000000"/>
                <w:sz w:val="20"/>
                <w:szCs w:val="20"/>
              </w:rPr>
            </w:pPr>
            <w:r>
              <w:rPr>
                <w:sz w:val="20"/>
                <w:szCs w:val="20"/>
              </w:rPr>
              <w:t>If electronic</w:t>
            </w:r>
            <w:r>
              <w:rPr>
                <w:color w:val="000000"/>
                <w:sz w:val="20"/>
                <w:szCs w:val="20"/>
              </w:rPr>
              <w:t xml:space="preserve"> media</w:t>
            </w:r>
            <w:r>
              <w:rPr>
                <w:sz w:val="20"/>
                <w:szCs w:val="20"/>
              </w:rPr>
              <w:t xml:space="preserve"> such as</w:t>
            </w:r>
            <w:r>
              <w:rPr>
                <w:color w:val="000000"/>
                <w:sz w:val="20"/>
                <w:szCs w:val="20"/>
              </w:rPr>
              <w:t xml:space="preserve"> TV, radio, SMS, or Social Media, press 1</w:t>
            </w:r>
          </w:p>
          <w:p w14:paraId="000000E7" w14:textId="77777777" w:rsidR="00CD52EF" w:rsidRDefault="007C1907">
            <w:pPr>
              <w:pBdr>
                <w:top w:val="nil"/>
                <w:left w:val="nil"/>
                <w:bottom w:val="nil"/>
                <w:right w:val="nil"/>
                <w:between w:val="nil"/>
              </w:pBdr>
              <w:rPr>
                <w:color w:val="000000"/>
                <w:sz w:val="20"/>
                <w:szCs w:val="20"/>
              </w:rPr>
            </w:pPr>
            <w:r>
              <w:rPr>
                <w:sz w:val="20"/>
                <w:szCs w:val="20"/>
              </w:rPr>
              <w:t>If p</w:t>
            </w:r>
            <w:r>
              <w:rPr>
                <w:color w:val="000000"/>
                <w:sz w:val="20"/>
                <w:szCs w:val="20"/>
              </w:rPr>
              <w:t>rint media</w:t>
            </w:r>
            <w:r>
              <w:rPr>
                <w:sz w:val="20"/>
                <w:szCs w:val="20"/>
              </w:rPr>
              <w:t xml:space="preserve"> such as</w:t>
            </w:r>
            <w:r>
              <w:rPr>
                <w:color w:val="000000"/>
                <w:sz w:val="20"/>
                <w:szCs w:val="20"/>
              </w:rPr>
              <w:t xml:space="preserve"> posters, flyers, newspapers</w:t>
            </w:r>
            <w:r>
              <w:rPr>
                <w:sz w:val="20"/>
                <w:szCs w:val="20"/>
              </w:rPr>
              <w:t xml:space="preserve"> or </w:t>
            </w:r>
            <w:r>
              <w:rPr>
                <w:color w:val="000000"/>
                <w:sz w:val="20"/>
                <w:szCs w:val="20"/>
              </w:rPr>
              <w:t>billboards, press 2</w:t>
            </w:r>
          </w:p>
          <w:p w14:paraId="000000E8" w14:textId="77777777" w:rsidR="00CD52EF" w:rsidRDefault="007C1907">
            <w:pPr>
              <w:pBdr>
                <w:top w:val="nil"/>
                <w:left w:val="nil"/>
                <w:bottom w:val="nil"/>
                <w:right w:val="nil"/>
                <w:between w:val="nil"/>
              </w:pBdr>
              <w:rPr>
                <w:color w:val="000000"/>
                <w:sz w:val="20"/>
                <w:szCs w:val="20"/>
              </w:rPr>
            </w:pPr>
            <w:r>
              <w:rPr>
                <w:sz w:val="20"/>
                <w:szCs w:val="20"/>
              </w:rPr>
              <w:t>If from f</w:t>
            </w:r>
            <w:r>
              <w:rPr>
                <w:color w:val="000000"/>
                <w:sz w:val="20"/>
                <w:szCs w:val="20"/>
              </w:rPr>
              <w:t>amily and friends, press 3</w:t>
            </w:r>
          </w:p>
          <w:p w14:paraId="000000E9" w14:textId="77777777" w:rsidR="00CD52EF" w:rsidRDefault="007C1907">
            <w:pPr>
              <w:pBdr>
                <w:top w:val="nil"/>
                <w:left w:val="nil"/>
                <w:bottom w:val="nil"/>
                <w:right w:val="nil"/>
                <w:between w:val="nil"/>
              </w:pBdr>
              <w:rPr>
                <w:color w:val="000000"/>
                <w:sz w:val="20"/>
                <w:szCs w:val="20"/>
              </w:rPr>
            </w:pPr>
            <w:r>
              <w:rPr>
                <w:sz w:val="20"/>
                <w:szCs w:val="20"/>
              </w:rPr>
              <w:t>If from h</w:t>
            </w:r>
            <w:r>
              <w:rPr>
                <w:color w:val="000000"/>
                <w:sz w:val="20"/>
                <w:szCs w:val="20"/>
              </w:rPr>
              <w:t>ealth workers and health facilities, press 4</w:t>
            </w:r>
          </w:p>
          <w:p w14:paraId="000000EA" w14:textId="77777777" w:rsidR="00CD52EF" w:rsidRDefault="007C1907">
            <w:pPr>
              <w:pBdr>
                <w:top w:val="nil"/>
                <w:left w:val="nil"/>
                <w:bottom w:val="nil"/>
                <w:right w:val="nil"/>
                <w:between w:val="nil"/>
              </w:pBdr>
              <w:rPr>
                <w:color w:val="000000"/>
                <w:sz w:val="20"/>
                <w:szCs w:val="20"/>
              </w:rPr>
            </w:pPr>
            <w:r>
              <w:rPr>
                <w:sz w:val="20"/>
                <w:szCs w:val="20"/>
              </w:rPr>
              <w:t>If from r</w:t>
            </w:r>
            <w:r>
              <w:rPr>
                <w:color w:val="000000"/>
                <w:sz w:val="20"/>
                <w:szCs w:val="20"/>
              </w:rPr>
              <w:t xml:space="preserve">eligious and </w:t>
            </w:r>
            <w:r>
              <w:rPr>
                <w:sz w:val="20"/>
                <w:szCs w:val="20"/>
              </w:rPr>
              <w:t>c</w:t>
            </w:r>
            <w:r>
              <w:rPr>
                <w:color w:val="000000"/>
                <w:sz w:val="20"/>
                <w:szCs w:val="20"/>
              </w:rPr>
              <w:t>ommunity leaders, press 5</w:t>
            </w:r>
          </w:p>
          <w:p w14:paraId="000000EB" w14:textId="77777777" w:rsidR="00CD52EF" w:rsidRDefault="007C1907">
            <w:pPr>
              <w:pBdr>
                <w:top w:val="nil"/>
                <w:left w:val="nil"/>
                <w:bottom w:val="nil"/>
                <w:right w:val="nil"/>
                <w:between w:val="nil"/>
              </w:pBdr>
              <w:rPr>
                <w:color w:val="000000"/>
                <w:sz w:val="20"/>
                <w:szCs w:val="20"/>
              </w:rPr>
            </w:pPr>
            <w:r>
              <w:rPr>
                <w:sz w:val="20"/>
                <w:szCs w:val="20"/>
              </w:rPr>
              <w:t>If from n</w:t>
            </w:r>
            <w:r>
              <w:rPr>
                <w:color w:val="000000"/>
                <w:sz w:val="20"/>
                <w:szCs w:val="20"/>
              </w:rPr>
              <w:t>on-governmental and community-based organizations, press 6</w:t>
            </w:r>
          </w:p>
          <w:p w14:paraId="000000EC" w14:textId="77777777" w:rsidR="00CD52EF" w:rsidRDefault="007C1907">
            <w:pPr>
              <w:pBdr>
                <w:top w:val="nil"/>
                <w:left w:val="nil"/>
                <w:bottom w:val="nil"/>
                <w:right w:val="nil"/>
                <w:between w:val="nil"/>
              </w:pBdr>
              <w:rPr>
                <w:color w:val="000000"/>
                <w:sz w:val="20"/>
                <w:szCs w:val="20"/>
              </w:rPr>
            </w:pPr>
            <w:r>
              <w:rPr>
                <w:sz w:val="20"/>
                <w:szCs w:val="20"/>
              </w:rPr>
              <w:t>If from the g</w:t>
            </w:r>
            <w:r>
              <w:rPr>
                <w:color w:val="000000"/>
                <w:sz w:val="20"/>
                <w:szCs w:val="20"/>
              </w:rPr>
              <w:t>overnment, press 7</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ED"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EE" w14:textId="77777777" w:rsidR="00CD52EF" w:rsidRDefault="007C1907">
            <w:pPr>
              <w:rPr>
                <w:sz w:val="20"/>
                <w:szCs w:val="20"/>
              </w:rPr>
            </w:pPr>
            <w:r>
              <w:rPr>
                <w:sz w:val="20"/>
                <w:szCs w:val="20"/>
              </w:rPr>
              <w:t>All--&gt; 24</w:t>
            </w:r>
          </w:p>
        </w:tc>
      </w:tr>
      <w:tr w:rsidR="00CD52EF" w14:paraId="40786C60" w14:textId="77777777">
        <w:trPr>
          <w:trHeight w:val="25"/>
        </w:trPr>
        <w:tc>
          <w:tcPr>
            <w:tcW w:w="990" w:type="dxa"/>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tcPr>
          <w:p w14:paraId="000000EF" w14:textId="77777777" w:rsidR="00CD52EF" w:rsidRDefault="007C1907">
            <w:pPr>
              <w:rPr>
                <w:sz w:val="20"/>
                <w:szCs w:val="20"/>
              </w:rPr>
            </w:pPr>
            <w:r>
              <w:rPr>
                <w:sz w:val="20"/>
                <w:szCs w:val="20"/>
              </w:rPr>
              <w:t>Q24</w:t>
            </w:r>
          </w:p>
        </w:tc>
        <w:tc>
          <w:tcPr>
            <w:tcW w:w="694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F0" w14:textId="68621CDA" w:rsidR="00CD52EF" w:rsidRDefault="007C1907">
            <w:pPr>
              <w:rPr>
                <w:sz w:val="20"/>
                <w:szCs w:val="20"/>
              </w:rPr>
            </w:pPr>
            <w:r>
              <w:rPr>
                <w:sz w:val="20"/>
                <w:szCs w:val="20"/>
              </w:rPr>
              <w:t>Which community groups do you trust the MOST to support the community-based actions during COVID-19?</w:t>
            </w:r>
          </w:p>
          <w:p w14:paraId="000000F1" w14:textId="77777777" w:rsidR="00CD52EF" w:rsidRDefault="007C1907">
            <w:pPr>
              <w:pBdr>
                <w:top w:val="nil"/>
                <w:left w:val="nil"/>
                <w:bottom w:val="nil"/>
                <w:right w:val="nil"/>
                <w:between w:val="nil"/>
              </w:pBdr>
              <w:rPr>
                <w:color w:val="000000"/>
                <w:sz w:val="20"/>
                <w:szCs w:val="20"/>
              </w:rPr>
            </w:pPr>
            <w:r>
              <w:rPr>
                <w:sz w:val="20"/>
                <w:szCs w:val="20"/>
              </w:rPr>
              <w:t>If i</w:t>
            </w:r>
            <w:r>
              <w:rPr>
                <w:color w:val="000000"/>
                <w:sz w:val="20"/>
                <w:szCs w:val="20"/>
              </w:rPr>
              <w:t xml:space="preserve">t is Youth groups, press </w:t>
            </w:r>
            <w:r>
              <w:rPr>
                <w:sz w:val="20"/>
                <w:szCs w:val="20"/>
              </w:rPr>
              <w:t>1</w:t>
            </w:r>
          </w:p>
          <w:p w14:paraId="000000F2"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Women groups, press 2</w:t>
            </w:r>
          </w:p>
          <w:p w14:paraId="000000F3" w14:textId="77777777" w:rsidR="00CD52EF" w:rsidRDefault="007C1907">
            <w:pPr>
              <w:pBdr>
                <w:top w:val="nil"/>
                <w:left w:val="nil"/>
                <w:bottom w:val="nil"/>
                <w:right w:val="nil"/>
                <w:between w:val="nil"/>
              </w:pBdr>
              <w:rPr>
                <w:color w:val="000000"/>
                <w:sz w:val="20"/>
                <w:szCs w:val="20"/>
              </w:rPr>
            </w:pPr>
            <w:r>
              <w:rPr>
                <w:sz w:val="20"/>
                <w:szCs w:val="20"/>
              </w:rPr>
              <w:t>If</w:t>
            </w:r>
            <w:r>
              <w:rPr>
                <w:color w:val="000000"/>
                <w:sz w:val="20"/>
                <w:szCs w:val="20"/>
              </w:rPr>
              <w:t xml:space="preserve"> it is Religious o</w:t>
            </w:r>
            <w:r>
              <w:rPr>
                <w:sz w:val="20"/>
                <w:szCs w:val="20"/>
              </w:rPr>
              <w:t>r</w:t>
            </w:r>
            <w:r>
              <w:rPr>
                <w:color w:val="000000"/>
                <w:sz w:val="20"/>
                <w:szCs w:val="20"/>
              </w:rPr>
              <w:t xml:space="preserve"> faith-based groups, press 3</w:t>
            </w:r>
          </w:p>
          <w:p w14:paraId="000000F4"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Local government, press 4</w:t>
            </w:r>
          </w:p>
          <w:p w14:paraId="000000F5" w14:textId="77777777" w:rsidR="00CD52EF" w:rsidRDefault="007C1907">
            <w:pPr>
              <w:pBdr>
                <w:top w:val="nil"/>
                <w:left w:val="nil"/>
                <w:bottom w:val="nil"/>
                <w:right w:val="nil"/>
                <w:between w:val="nil"/>
              </w:pBdr>
              <w:rPr>
                <w:color w:val="000000"/>
                <w:sz w:val="20"/>
                <w:szCs w:val="20"/>
              </w:rPr>
            </w:pPr>
            <w:r>
              <w:rPr>
                <w:sz w:val="20"/>
                <w:szCs w:val="20"/>
              </w:rPr>
              <w:t>If o</w:t>
            </w:r>
            <w:r>
              <w:rPr>
                <w:color w:val="000000"/>
                <w:sz w:val="20"/>
                <w:szCs w:val="20"/>
              </w:rPr>
              <w:t>ther, press 5</w:t>
            </w:r>
          </w:p>
        </w:tc>
        <w:tc>
          <w:tcPr>
            <w:tcW w:w="127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F6" w14:textId="77777777" w:rsidR="00CD52EF" w:rsidRDefault="007C1907">
            <w:pPr>
              <w:rPr>
                <w:sz w:val="20"/>
                <w:szCs w:val="20"/>
              </w:rPr>
            </w:pPr>
            <w:r>
              <w:rPr>
                <w:sz w:val="20"/>
                <w:szCs w:val="20"/>
              </w:rPr>
              <w:t>MC_Q</w:t>
            </w:r>
          </w:p>
        </w:tc>
        <w:tc>
          <w:tcPr>
            <w:tcW w:w="1395" w:type="dxa"/>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tcPr>
          <w:p w14:paraId="000000F7" w14:textId="77777777" w:rsidR="00CD52EF" w:rsidRDefault="007C1907">
            <w:pPr>
              <w:rPr>
                <w:sz w:val="20"/>
                <w:szCs w:val="20"/>
              </w:rPr>
            </w:pPr>
            <w:r>
              <w:rPr>
                <w:sz w:val="20"/>
                <w:szCs w:val="20"/>
              </w:rPr>
              <w:t>All--&gt; 25</w:t>
            </w:r>
          </w:p>
        </w:tc>
      </w:tr>
      <w:tr w:rsidR="00CD52EF" w14:paraId="3B196D58" w14:textId="77777777">
        <w:trPr>
          <w:trHeight w:val="130"/>
        </w:trPr>
        <w:tc>
          <w:tcPr>
            <w:tcW w:w="990" w:type="dxa"/>
            <w:tcBorders>
              <w:top w:val="single" w:sz="6" w:space="0" w:color="CCCCCC"/>
              <w:left w:val="single" w:sz="6" w:space="0" w:color="000000"/>
              <w:bottom w:val="single" w:sz="6" w:space="0" w:color="000000"/>
              <w:right w:val="single" w:sz="6" w:space="0" w:color="000000"/>
            </w:tcBorders>
            <w:shd w:val="clear" w:color="auto" w:fill="DEEBF6"/>
            <w:tcMar>
              <w:top w:w="30" w:type="dxa"/>
              <w:left w:w="45" w:type="dxa"/>
              <w:bottom w:w="30" w:type="dxa"/>
              <w:right w:w="45" w:type="dxa"/>
            </w:tcMar>
          </w:tcPr>
          <w:p w14:paraId="000000F8" w14:textId="77777777" w:rsidR="00CD52EF" w:rsidRDefault="007C1907">
            <w:pPr>
              <w:rPr>
                <w:sz w:val="20"/>
                <w:szCs w:val="20"/>
              </w:rPr>
            </w:pPr>
            <w:r>
              <w:rPr>
                <w:sz w:val="20"/>
                <w:szCs w:val="20"/>
              </w:rPr>
              <w:t>Q25</w:t>
            </w:r>
          </w:p>
        </w:tc>
        <w:tc>
          <w:tcPr>
            <w:tcW w:w="694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F9" w14:textId="35373219" w:rsidR="00CD52EF" w:rsidRDefault="007C1907">
            <w:pPr>
              <w:rPr>
                <w:sz w:val="20"/>
                <w:szCs w:val="20"/>
              </w:rPr>
            </w:pPr>
            <w:r>
              <w:rPr>
                <w:sz w:val="20"/>
                <w:szCs w:val="20"/>
              </w:rPr>
              <w:t xml:space="preserve">Which of the following social consequences </w:t>
            </w:r>
            <w:sdt>
              <w:sdtPr>
                <w:tag w:val="goog_rdk_50"/>
                <w:id w:val="-842780393"/>
              </w:sdtPr>
              <w:sdtEndPr/>
              <w:sdtContent>
                <w:r>
                  <w:rPr>
                    <w:sz w:val="20"/>
                    <w:szCs w:val="20"/>
                  </w:rPr>
                  <w:t>related</w:t>
                </w:r>
              </w:sdtContent>
            </w:sdt>
            <w:sdt>
              <w:sdtPr>
                <w:tag w:val="goog_rdk_51"/>
                <w:id w:val="2122259076"/>
                <w:showingPlcHdr/>
              </w:sdtPr>
              <w:sdtEndPr/>
              <w:sdtContent>
                <w:r w:rsidR="00EC6445">
                  <w:t xml:space="preserve">     </w:t>
                </w:r>
              </w:sdtContent>
            </w:sdt>
            <w:r>
              <w:rPr>
                <w:sz w:val="20"/>
                <w:szCs w:val="20"/>
              </w:rPr>
              <w:t xml:space="preserve">to COVID-19 concerns you the </w:t>
            </w:r>
            <w:r w:rsidR="005372C9">
              <w:rPr>
                <w:sz w:val="20"/>
                <w:szCs w:val="20"/>
              </w:rPr>
              <w:t>MOST</w:t>
            </w:r>
            <w:r>
              <w:rPr>
                <w:sz w:val="20"/>
                <w:szCs w:val="20"/>
              </w:rPr>
              <w:t>?</w:t>
            </w:r>
          </w:p>
          <w:p w14:paraId="000000FA"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‘Feeling</w:t>
            </w:r>
            <w:sdt>
              <w:sdtPr>
                <w:tag w:val="goog_rdk_52"/>
                <w:id w:val="2053951634"/>
              </w:sdtPr>
              <w:sdtEndPr/>
              <w:sdtContent/>
            </w:sdt>
            <w:r>
              <w:rPr>
                <w:color w:val="000000"/>
                <w:sz w:val="20"/>
                <w:szCs w:val="20"/>
              </w:rPr>
              <w:t xml:space="preserve"> socially isolated’, press </w:t>
            </w:r>
            <w:r>
              <w:rPr>
                <w:sz w:val="20"/>
                <w:szCs w:val="20"/>
              </w:rPr>
              <w:t>1</w:t>
            </w:r>
          </w:p>
          <w:p w14:paraId="000000FB"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 xml:space="preserve">f it is ‘Losing </w:t>
            </w:r>
            <w:r>
              <w:rPr>
                <w:sz w:val="20"/>
                <w:szCs w:val="20"/>
              </w:rPr>
              <w:t>your</w:t>
            </w:r>
            <w:r>
              <w:rPr>
                <w:color w:val="000000"/>
                <w:sz w:val="20"/>
                <w:szCs w:val="20"/>
              </w:rPr>
              <w:t xml:space="preserve"> housing and/or </w:t>
            </w:r>
            <w:r>
              <w:rPr>
                <w:sz w:val="20"/>
                <w:szCs w:val="20"/>
              </w:rPr>
              <w:t>your</w:t>
            </w:r>
            <w:r>
              <w:rPr>
                <w:color w:val="000000"/>
                <w:sz w:val="20"/>
                <w:szCs w:val="20"/>
              </w:rPr>
              <w:t xml:space="preserve"> job’, press 2</w:t>
            </w:r>
          </w:p>
          <w:p w14:paraId="000000FC" w14:textId="77777777"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 xml:space="preserve">f it is ‘being </w:t>
            </w:r>
            <w:sdt>
              <w:sdtPr>
                <w:tag w:val="goog_rdk_53"/>
                <w:id w:val="1425138915"/>
              </w:sdtPr>
              <w:sdtEndPr/>
              <w:sdtContent/>
            </w:sdt>
            <w:r>
              <w:rPr>
                <w:color w:val="000000"/>
                <w:sz w:val="20"/>
                <w:szCs w:val="20"/>
              </w:rPr>
              <w:t>discriminated against’, p</w:t>
            </w:r>
            <w:r>
              <w:rPr>
                <w:sz w:val="20"/>
                <w:szCs w:val="20"/>
              </w:rPr>
              <w:t>ress 3</w:t>
            </w:r>
          </w:p>
          <w:p w14:paraId="000000FD" w14:textId="1972EA4F" w:rsidR="00CD52EF" w:rsidRDefault="007C1907">
            <w:pPr>
              <w:pBdr>
                <w:top w:val="nil"/>
                <w:left w:val="nil"/>
                <w:bottom w:val="nil"/>
                <w:right w:val="nil"/>
                <w:between w:val="nil"/>
              </w:pBdr>
              <w:rPr>
                <w:color w:val="000000"/>
                <w:sz w:val="20"/>
                <w:szCs w:val="20"/>
              </w:rPr>
            </w:pPr>
            <w:r>
              <w:rPr>
                <w:sz w:val="20"/>
                <w:szCs w:val="20"/>
              </w:rPr>
              <w:t>I</w:t>
            </w:r>
            <w:r>
              <w:rPr>
                <w:color w:val="000000"/>
                <w:sz w:val="20"/>
                <w:szCs w:val="20"/>
              </w:rPr>
              <w:t>f it is ‘</w:t>
            </w:r>
            <w:r w:rsidR="005372C9">
              <w:rPr>
                <w:color w:val="000000"/>
                <w:sz w:val="20"/>
                <w:szCs w:val="20"/>
              </w:rPr>
              <w:t>depressed or anxious’</w:t>
            </w:r>
            <w:r>
              <w:rPr>
                <w:color w:val="000000"/>
                <w:sz w:val="20"/>
                <w:szCs w:val="20"/>
              </w:rPr>
              <w:t>, press 4</w:t>
            </w:r>
          </w:p>
          <w:p w14:paraId="000000FE" w14:textId="6507695E" w:rsidR="00CD52EF" w:rsidRDefault="007C1907">
            <w:pPr>
              <w:pBdr>
                <w:top w:val="nil"/>
                <w:left w:val="nil"/>
                <w:bottom w:val="nil"/>
                <w:right w:val="nil"/>
                <w:between w:val="nil"/>
              </w:pBdr>
              <w:rPr>
                <w:sz w:val="20"/>
                <w:szCs w:val="20"/>
              </w:rPr>
            </w:pPr>
            <w:r>
              <w:rPr>
                <w:sz w:val="20"/>
                <w:szCs w:val="20"/>
              </w:rPr>
              <w:t xml:space="preserve">If </w:t>
            </w:r>
            <w:r>
              <w:rPr>
                <w:color w:val="000000"/>
                <w:sz w:val="20"/>
                <w:szCs w:val="20"/>
              </w:rPr>
              <w:t xml:space="preserve">it is </w:t>
            </w:r>
            <w:sdt>
              <w:sdtPr>
                <w:tag w:val="goog_rdk_54"/>
                <w:id w:val="-943534170"/>
              </w:sdtPr>
              <w:sdtEndPr/>
              <w:sdtContent>
                <w:r>
                  <w:rPr>
                    <w:color w:val="000000"/>
                    <w:sz w:val="20"/>
                    <w:szCs w:val="20"/>
                  </w:rPr>
                  <w:t>other</w:t>
                </w:r>
              </w:sdtContent>
            </w:sdt>
            <w:sdt>
              <w:sdtPr>
                <w:tag w:val="goog_rdk_55"/>
                <w:id w:val="2002232090"/>
              </w:sdtPr>
              <w:sdtEndPr/>
              <w:sdtContent>
                <w:r>
                  <w:t xml:space="preserve">, </w:t>
                </w:r>
              </w:sdtContent>
            </w:sdt>
            <w:r>
              <w:rPr>
                <w:color w:val="000000"/>
                <w:sz w:val="20"/>
                <w:szCs w:val="20"/>
              </w:rPr>
              <w:t>press 5</w:t>
            </w:r>
          </w:p>
        </w:tc>
        <w:tc>
          <w:tcPr>
            <w:tcW w:w="127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0FF" w14:textId="77777777" w:rsidR="00CD52EF" w:rsidRDefault="00CD52EF">
            <w:pPr>
              <w:rPr>
                <w:sz w:val="20"/>
                <w:szCs w:val="20"/>
              </w:rPr>
            </w:pPr>
          </w:p>
        </w:tc>
        <w:tc>
          <w:tcPr>
            <w:tcW w:w="1395" w:type="dxa"/>
            <w:tcBorders>
              <w:top w:val="single" w:sz="6" w:space="0" w:color="CCCCCC"/>
              <w:left w:val="single" w:sz="6" w:space="0" w:color="CCCCCC"/>
              <w:bottom w:val="single" w:sz="6" w:space="0" w:color="000000"/>
              <w:right w:val="single" w:sz="6" w:space="0" w:color="000000"/>
            </w:tcBorders>
            <w:shd w:val="clear" w:color="auto" w:fill="DEEBF6"/>
            <w:tcMar>
              <w:top w:w="30" w:type="dxa"/>
              <w:left w:w="45" w:type="dxa"/>
              <w:bottom w:w="30" w:type="dxa"/>
              <w:right w:w="45" w:type="dxa"/>
            </w:tcMar>
            <w:vAlign w:val="bottom"/>
          </w:tcPr>
          <w:p w14:paraId="00000100" w14:textId="77777777" w:rsidR="00CD52EF" w:rsidRDefault="00CD52EF">
            <w:pPr>
              <w:rPr>
                <w:sz w:val="20"/>
                <w:szCs w:val="20"/>
              </w:rPr>
            </w:pPr>
          </w:p>
        </w:tc>
      </w:tr>
      <w:tr w:rsidR="00CD52EF" w14:paraId="5984A8BA" w14:textId="77777777">
        <w:trPr>
          <w:trHeight w:val="130"/>
        </w:trPr>
        <w:tc>
          <w:tcPr>
            <w:tcW w:w="99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00000101" w14:textId="77777777" w:rsidR="00CD52EF" w:rsidRDefault="007C1907">
            <w:pPr>
              <w:rPr>
                <w:sz w:val="20"/>
                <w:szCs w:val="20"/>
              </w:rPr>
            </w:pPr>
            <w:r>
              <w:rPr>
                <w:sz w:val="20"/>
                <w:szCs w:val="20"/>
              </w:rPr>
              <w:t>Conclusion</w:t>
            </w:r>
          </w:p>
        </w:tc>
        <w:tc>
          <w:tcPr>
            <w:tcW w:w="694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102" w14:textId="77777777" w:rsidR="00CD52EF" w:rsidRDefault="007C1907">
            <w:pPr>
              <w:rPr>
                <w:sz w:val="20"/>
                <w:szCs w:val="20"/>
              </w:rPr>
            </w:pPr>
            <w:r>
              <w:rPr>
                <w:sz w:val="20"/>
                <w:szCs w:val="20"/>
              </w:rPr>
              <w:t>Thank you for participating in this survey.</w:t>
            </w: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103" w14:textId="77777777" w:rsidR="00CD52EF" w:rsidRDefault="007C1907">
            <w:pPr>
              <w:rPr>
                <w:sz w:val="20"/>
                <w:szCs w:val="20"/>
              </w:rPr>
            </w:pPr>
            <w:r>
              <w:rPr>
                <w:sz w:val="20"/>
                <w:szCs w:val="20"/>
              </w:rPr>
              <w:t>MSG</w:t>
            </w:r>
          </w:p>
        </w:tc>
        <w:tc>
          <w:tcPr>
            <w:tcW w:w="139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0000104" w14:textId="77777777" w:rsidR="00CD52EF" w:rsidRDefault="007C1907">
            <w:pPr>
              <w:rPr>
                <w:sz w:val="20"/>
                <w:szCs w:val="20"/>
              </w:rPr>
            </w:pPr>
            <w:r>
              <w:rPr>
                <w:sz w:val="20"/>
                <w:szCs w:val="20"/>
              </w:rPr>
              <w:t>End</w:t>
            </w:r>
          </w:p>
        </w:tc>
      </w:tr>
    </w:tbl>
    <w:p w14:paraId="00000105" w14:textId="77777777" w:rsidR="00CD52EF" w:rsidRDefault="00CD52EF">
      <w:pPr>
        <w:tabs>
          <w:tab w:val="left" w:pos="2566"/>
        </w:tabs>
        <w:rPr>
          <w:sz w:val="20"/>
          <w:szCs w:val="20"/>
        </w:rPr>
      </w:pPr>
    </w:p>
    <w:p w14:paraId="00000106" w14:textId="77777777" w:rsidR="00CD52EF" w:rsidRDefault="00CD52EF">
      <w:pPr>
        <w:tabs>
          <w:tab w:val="left" w:pos="2566"/>
        </w:tabs>
        <w:rPr>
          <w:sz w:val="20"/>
          <w:szCs w:val="20"/>
        </w:rPr>
      </w:pPr>
    </w:p>
    <w:p w14:paraId="00000107" w14:textId="77777777" w:rsidR="00CD52EF" w:rsidRDefault="007C1907">
      <w:pPr>
        <w:tabs>
          <w:tab w:val="left" w:pos="2566"/>
        </w:tabs>
        <w:rPr>
          <w:sz w:val="20"/>
          <w:szCs w:val="20"/>
        </w:rPr>
      </w:pPr>
      <w:r>
        <w:rPr>
          <w:sz w:val="20"/>
          <w:szCs w:val="20"/>
        </w:rPr>
        <w:t>Blue = Overlapping with CRA tool questions</w:t>
      </w:r>
    </w:p>
    <w:p w14:paraId="00000108" w14:textId="77777777" w:rsidR="00CD52EF" w:rsidRDefault="007C1907">
      <w:pPr>
        <w:tabs>
          <w:tab w:val="left" w:pos="2566"/>
        </w:tabs>
        <w:rPr>
          <w:sz w:val="20"/>
          <w:szCs w:val="20"/>
        </w:rPr>
      </w:pPr>
      <w:r>
        <w:rPr>
          <w:sz w:val="20"/>
          <w:szCs w:val="20"/>
        </w:rPr>
        <w:t>White = Ethiopia CO specific questions</w:t>
      </w:r>
    </w:p>
    <w:p w14:paraId="00000109" w14:textId="77777777" w:rsidR="00CD52EF" w:rsidRDefault="007C1907">
      <w:pPr>
        <w:tabs>
          <w:tab w:val="left" w:pos="2566"/>
        </w:tabs>
        <w:rPr>
          <w:sz w:val="20"/>
          <w:szCs w:val="20"/>
        </w:rPr>
      </w:pPr>
      <w:r>
        <w:rPr>
          <w:sz w:val="20"/>
          <w:szCs w:val="20"/>
        </w:rPr>
        <w:t>Orange = Head quarter specific questions</w:t>
      </w:r>
    </w:p>
    <w:p w14:paraId="0000010A" w14:textId="77777777" w:rsidR="00CD52EF" w:rsidRDefault="00CD52EF">
      <w:pPr>
        <w:tabs>
          <w:tab w:val="left" w:pos="2566"/>
        </w:tabs>
        <w:rPr>
          <w:sz w:val="20"/>
          <w:szCs w:val="20"/>
        </w:rPr>
      </w:pPr>
    </w:p>
    <w:sectPr w:rsidR="00CD52EF">
      <w:pgSz w:w="12240" w:h="15840"/>
      <w:pgMar w:top="993"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4D"/>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7150"/>
    <w:multiLevelType w:val="hybridMultilevel"/>
    <w:tmpl w:val="B058BDB0"/>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446" w:hanging="360"/>
      </w:pPr>
      <w:rPr>
        <w:rFonts w:ascii="Courier New" w:hAnsi="Courier New" w:cs="Courier New" w:hint="default"/>
      </w:rPr>
    </w:lvl>
    <w:lvl w:ilvl="2" w:tplc="04090005" w:tentative="1">
      <w:start w:val="1"/>
      <w:numFmt w:val="bullet"/>
      <w:lvlText w:val=""/>
      <w:lvlJc w:val="left"/>
      <w:pPr>
        <w:ind w:left="1166" w:hanging="360"/>
      </w:pPr>
      <w:rPr>
        <w:rFonts w:ascii="Wingdings" w:hAnsi="Wingdings" w:hint="default"/>
      </w:rPr>
    </w:lvl>
    <w:lvl w:ilvl="3" w:tplc="04090001" w:tentative="1">
      <w:start w:val="1"/>
      <w:numFmt w:val="bullet"/>
      <w:lvlText w:val=""/>
      <w:lvlJc w:val="left"/>
      <w:pPr>
        <w:ind w:left="1886" w:hanging="360"/>
      </w:pPr>
      <w:rPr>
        <w:rFonts w:ascii="Symbol" w:hAnsi="Symbol" w:hint="default"/>
      </w:rPr>
    </w:lvl>
    <w:lvl w:ilvl="4" w:tplc="04090003" w:tentative="1">
      <w:start w:val="1"/>
      <w:numFmt w:val="bullet"/>
      <w:lvlText w:val="o"/>
      <w:lvlJc w:val="left"/>
      <w:pPr>
        <w:ind w:left="2606" w:hanging="360"/>
      </w:pPr>
      <w:rPr>
        <w:rFonts w:ascii="Courier New" w:hAnsi="Courier New" w:cs="Courier New" w:hint="default"/>
      </w:rPr>
    </w:lvl>
    <w:lvl w:ilvl="5" w:tplc="04090005" w:tentative="1">
      <w:start w:val="1"/>
      <w:numFmt w:val="bullet"/>
      <w:lvlText w:val=""/>
      <w:lvlJc w:val="left"/>
      <w:pPr>
        <w:ind w:left="3326" w:hanging="360"/>
      </w:pPr>
      <w:rPr>
        <w:rFonts w:ascii="Wingdings" w:hAnsi="Wingdings" w:hint="default"/>
      </w:rPr>
    </w:lvl>
    <w:lvl w:ilvl="6" w:tplc="04090001" w:tentative="1">
      <w:start w:val="1"/>
      <w:numFmt w:val="bullet"/>
      <w:lvlText w:val=""/>
      <w:lvlJc w:val="left"/>
      <w:pPr>
        <w:ind w:left="4046" w:hanging="360"/>
      </w:pPr>
      <w:rPr>
        <w:rFonts w:ascii="Symbol" w:hAnsi="Symbol" w:hint="default"/>
      </w:rPr>
    </w:lvl>
    <w:lvl w:ilvl="7" w:tplc="04090003" w:tentative="1">
      <w:start w:val="1"/>
      <w:numFmt w:val="bullet"/>
      <w:lvlText w:val="o"/>
      <w:lvlJc w:val="left"/>
      <w:pPr>
        <w:ind w:left="4766" w:hanging="360"/>
      </w:pPr>
      <w:rPr>
        <w:rFonts w:ascii="Courier New" w:hAnsi="Courier New" w:cs="Courier New" w:hint="default"/>
      </w:rPr>
    </w:lvl>
    <w:lvl w:ilvl="8" w:tplc="04090005" w:tentative="1">
      <w:start w:val="1"/>
      <w:numFmt w:val="bullet"/>
      <w:lvlText w:val=""/>
      <w:lvlJc w:val="left"/>
      <w:pPr>
        <w:ind w:left="5486" w:hanging="360"/>
      </w:pPr>
      <w:rPr>
        <w:rFonts w:ascii="Wingdings" w:hAnsi="Wingdings" w:hint="default"/>
      </w:rPr>
    </w:lvl>
  </w:abstractNum>
  <w:abstractNum w:abstractNumId="1" w15:restartNumberingAfterBreak="0">
    <w:nsid w:val="3B0D1C7E"/>
    <w:multiLevelType w:val="hybridMultilevel"/>
    <w:tmpl w:val="9DA2C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inet Challa">
    <w15:presenceInfo w15:providerId="AD" w15:userId="S::achalla@unicef.org::ac14ec1e-c608-43cc-b667-f8164e347a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EF"/>
    <w:rsid w:val="00010971"/>
    <w:rsid w:val="000E78BB"/>
    <w:rsid w:val="003159E8"/>
    <w:rsid w:val="003756F2"/>
    <w:rsid w:val="003D6B1A"/>
    <w:rsid w:val="00491656"/>
    <w:rsid w:val="005372C9"/>
    <w:rsid w:val="007C1907"/>
    <w:rsid w:val="00BA12CA"/>
    <w:rsid w:val="00CD52EF"/>
    <w:rsid w:val="00DB3103"/>
    <w:rsid w:val="00EC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BAA3"/>
  <w15:docId w15:val="{7CAA3FDF-C244-47F8-ABEE-D241C3AA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4033D1"/>
  </w:style>
  <w:style w:type="paragraph" w:styleId="Header">
    <w:name w:val="header"/>
    <w:basedOn w:val="Normal"/>
    <w:link w:val="HeaderChar"/>
    <w:uiPriority w:val="99"/>
    <w:unhideWhenUsed/>
    <w:rsid w:val="004033D1"/>
    <w:pPr>
      <w:tabs>
        <w:tab w:val="center" w:pos="4680"/>
        <w:tab w:val="right" w:pos="9360"/>
      </w:tabs>
    </w:pPr>
  </w:style>
  <w:style w:type="character" w:customStyle="1" w:styleId="HeaderChar">
    <w:name w:val="Header Char"/>
    <w:basedOn w:val="DefaultParagraphFont"/>
    <w:link w:val="Header"/>
    <w:uiPriority w:val="99"/>
    <w:rsid w:val="004033D1"/>
  </w:style>
  <w:style w:type="paragraph" w:styleId="Footer">
    <w:name w:val="footer"/>
    <w:basedOn w:val="Normal"/>
    <w:link w:val="FooterChar"/>
    <w:uiPriority w:val="99"/>
    <w:unhideWhenUsed/>
    <w:rsid w:val="004033D1"/>
    <w:pPr>
      <w:tabs>
        <w:tab w:val="center" w:pos="4680"/>
        <w:tab w:val="right" w:pos="9360"/>
      </w:tabs>
    </w:pPr>
  </w:style>
  <w:style w:type="character" w:customStyle="1" w:styleId="FooterChar">
    <w:name w:val="Footer Char"/>
    <w:basedOn w:val="DefaultParagraphFont"/>
    <w:link w:val="Footer"/>
    <w:uiPriority w:val="99"/>
    <w:rsid w:val="004033D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B25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5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B25A0"/>
    <w:rPr>
      <w:sz w:val="16"/>
      <w:szCs w:val="16"/>
    </w:rPr>
  </w:style>
  <w:style w:type="paragraph" w:styleId="CommentText">
    <w:name w:val="annotation text"/>
    <w:basedOn w:val="Normal"/>
    <w:link w:val="CommentTextChar"/>
    <w:uiPriority w:val="99"/>
    <w:semiHidden/>
    <w:unhideWhenUsed/>
    <w:rsid w:val="005B25A0"/>
    <w:rPr>
      <w:sz w:val="20"/>
      <w:szCs w:val="20"/>
    </w:rPr>
  </w:style>
  <w:style w:type="character" w:customStyle="1" w:styleId="CommentTextChar">
    <w:name w:val="Comment Text Char"/>
    <w:basedOn w:val="DefaultParagraphFont"/>
    <w:link w:val="CommentText"/>
    <w:uiPriority w:val="99"/>
    <w:semiHidden/>
    <w:rsid w:val="005B25A0"/>
    <w:rPr>
      <w:sz w:val="20"/>
      <w:szCs w:val="20"/>
    </w:rPr>
  </w:style>
  <w:style w:type="paragraph" w:styleId="CommentSubject">
    <w:name w:val="annotation subject"/>
    <w:basedOn w:val="CommentText"/>
    <w:next w:val="CommentText"/>
    <w:link w:val="CommentSubjectChar"/>
    <w:uiPriority w:val="99"/>
    <w:semiHidden/>
    <w:unhideWhenUsed/>
    <w:rsid w:val="005B25A0"/>
    <w:rPr>
      <w:b/>
      <w:bCs/>
    </w:rPr>
  </w:style>
  <w:style w:type="character" w:customStyle="1" w:styleId="CommentSubjectChar">
    <w:name w:val="Comment Subject Char"/>
    <w:basedOn w:val="CommentTextChar"/>
    <w:link w:val="CommentSubject"/>
    <w:uiPriority w:val="99"/>
    <w:semiHidden/>
    <w:rsid w:val="005B25A0"/>
    <w:rPr>
      <w:b/>
      <w:bCs/>
      <w:sz w:val="20"/>
      <w:szCs w:val="20"/>
    </w:rPr>
  </w:style>
  <w:style w:type="paragraph" w:styleId="NormalWeb">
    <w:name w:val="Normal (Web)"/>
    <w:basedOn w:val="Normal"/>
    <w:uiPriority w:val="99"/>
    <w:unhideWhenUsed/>
    <w:rsid w:val="005B25A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B25A0"/>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5594F"/>
    <w:pPr>
      <w:ind w:left="720"/>
      <w:contextualSpacing/>
    </w:pPr>
  </w:style>
  <w:style w:type="paragraph" w:customStyle="1" w:styleId="paragraph">
    <w:name w:val="paragraph"/>
    <w:basedOn w:val="Normal"/>
    <w:rsid w:val="00E2464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24649"/>
  </w:style>
  <w:style w:type="character" w:customStyle="1" w:styleId="eop">
    <w:name w:val="eop"/>
    <w:basedOn w:val="DefaultParagraphFont"/>
    <w:rsid w:val="00E24649"/>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CF02A4D50D64785F97B0F433E06A3" ma:contentTypeVersion="11" ma:contentTypeDescription="Create a new document." ma:contentTypeScope="" ma:versionID="7d418c51ea7755521f5e2eca042e15b3">
  <xsd:schema xmlns:xsd="http://www.w3.org/2001/XMLSchema" xmlns:xs="http://www.w3.org/2001/XMLSchema" xmlns:p="http://schemas.microsoft.com/office/2006/metadata/properties" xmlns:ns3="c51d06a1-98ce-4898-9aef-d0a201a60f9d" xmlns:ns4="434fd761-08d6-464c-a8b7-406b3a6fe97a" targetNamespace="http://schemas.microsoft.com/office/2006/metadata/properties" ma:root="true" ma:fieldsID="882d02104494d889d489c0f4ea09d3b6" ns3:_="" ns4:_="">
    <xsd:import namespace="c51d06a1-98ce-4898-9aef-d0a201a60f9d"/>
    <xsd:import namespace="434fd761-08d6-464c-a8b7-406b3a6fe9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d06a1-98ce-4898-9aef-d0a201a60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4fd761-08d6-464c-a8b7-406b3a6fe9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oo9RlocDMmQDqnALxNWAjxL+RrA==">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</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8D130-5225-4937-B42E-E063D9A0EE58}">
  <ds:schemaRefs>
    <ds:schemaRef ds:uri="http://schemas.microsoft.com/sharepoint/v3/contenttype/forms"/>
  </ds:schemaRefs>
</ds:datastoreItem>
</file>

<file path=customXml/itemProps2.xml><?xml version="1.0" encoding="utf-8"?>
<ds:datastoreItem xmlns:ds="http://schemas.openxmlformats.org/officeDocument/2006/customXml" ds:itemID="{138DDF7A-043D-4937-BFAB-CDF1A2AA9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d06a1-98ce-4898-9aef-d0a201a60f9d"/>
    <ds:schemaRef ds:uri="434fd761-08d6-464c-a8b7-406b3a6fe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A0EE898-8113-4164-95B4-C396972042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 Addo Padi-Adjirackor</dc:creator>
  <cp:lastModifiedBy>Andinet Challa</cp:lastModifiedBy>
  <cp:revision>2</cp:revision>
  <dcterms:created xsi:type="dcterms:W3CDTF">2020-08-25T06:09:00Z</dcterms:created>
  <dcterms:modified xsi:type="dcterms:W3CDTF">2020-08-25T06:09:00Z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0x010100ADDCF02A4D50D64785F97B0F433E06A3</vt:lpwstr>
  </property>
</Properties>
</file>